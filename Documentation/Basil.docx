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7B1BC" w14:textId="77777777" w:rsidR="00FD468C" w:rsidRDefault="00A11D21" w:rsidP="00A11D21">
      <w:pPr>
        <w:jc w:val="center"/>
        <w:rPr>
          <w:sz w:val="34"/>
        </w:rPr>
      </w:pPr>
      <w:r w:rsidRPr="00A11D21">
        <w:rPr>
          <w:sz w:val="34"/>
        </w:rPr>
        <w:t xml:space="preserve">Literature review </w:t>
      </w:r>
    </w:p>
    <w:p w14:paraId="7BFA286C" w14:textId="77777777" w:rsidR="00A11D21" w:rsidRPr="00CF599D" w:rsidRDefault="00A11D21" w:rsidP="00A11D21">
      <w:pPr>
        <w:rPr>
          <w:szCs w:val="14"/>
          <w:rPrChange w:id="0" w:author="Ashraf Abu Baker" w:date="2020-03-04T09:15:00Z">
            <w:rPr>
              <w:sz w:val="34"/>
            </w:rPr>
          </w:rPrChange>
        </w:rPr>
      </w:pPr>
      <w:r w:rsidRPr="00CF599D">
        <w:rPr>
          <w:szCs w:val="14"/>
          <w:rPrChange w:id="1" w:author="Ashraf Abu Baker" w:date="2020-03-04T09:15:00Z">
            <w:rPr>
              <w:sz w:val="34"/>
            </w:rPr>
          </w:rPrChange>
        </w:rPr>
        <w:t xml:space="preserve">Earth Fault is an inadvertent fault between the live conductor and the earth. When earth fault occurs, the electrical system gets short-circuited and the short-circuited current flows through the system. </w:t>
      </w:r>
    </w:p>
    <w:p w14:paraId="1D67EBD1" w14:textId="77777777" w:rsidR="00AA3744" w:rsidRDefault="00A11D21" w:rsidP="00A11D21">
      <w:pPr>
        <w:spacing w:before="100" w:beforeAutospacing="1" w:after="100" w:afterAutospacing="1" w:line="240" w:lineRule="auto"/>
        <w:outlineLvl w:val="1"/>
        <w:rPr>
          <w:ins w:id="2" w:author="Ashraf Abu Baker" w:date="2020-03-04T09:09:00Z"/>
          <w:sz w:val="34"/>
        </w:rPr>
      </w:pPr>
      <w:r w:rsidRPr="00A11D21">
        <w:rPr>
          <w:sz w:val="34"/>
        </w:rPr>
        <w:t>Earth Fault Protection Devices</w:t>
      </w:r>
      <w:r>
        <w:rPr>
          <w:sz w:val="34"/>
        </w:rPr>
        <w:t xml:space="preserve">: </w:t>
      </w:r>
    </w:p>
    <w:p w14:paraId="46EDC11A" w14:textId="61E8072B" w:rsidR="00A11D21" w:rsidRDefault="00A11D21" w:rsidP="00AA3744">
      <w:pPr>
        <w:pPrChange w:id="3" w:author="Ashraf Abu Baker" w:date="2020-03-04T09:09:00Z">
          <w:pPr>
            <w:spacing w:before="100" w:beforeAutospacing="1" w:after="100" w:afterAutospacing="1" w:line="240" w:lineRule="auto"/>
            <w:outlineLvl w:val="1"/>
          </w:pPr>
        </w:pPrChange>
      </w:pPr>
      <w:r w:rsidRPr="00A11D21">
        <w:t>The devices give the tripping command to break the circuit when earth fault occurs.</w:t>
      </w:r>
    </w:p>
    <w:p w14:paraId="2A15E4AE" w14:textId="77777777" w:rsidR="00A11D21" w:rsidRDefault="00A11D21" w:rsidP="00A11D21">
      <w:pPr>
        <w:spacing w:before="100" w:beforeAutospacing="1" w:after="100" w:afterAutospacing="1" w:line="240" w:lineRule="auto"/>
        <w:outlineLvl w:val="1"/>
        <w:rPr>
          <w:sz w:val="34"/>
        </w:rPr>
      </w:pPr>
      <w:r>
        <w:rPr>
          <w:sz w:val="34"/>
        </w:rPr>
        <w:t xml:space="preserve">Types of devices </w:t>
      </w:r>
    </w:p>
    <w:p w14:paraId="24F29FB5" w14:textId="77777777" w:rsidR="00A11D21" w:rsidRDefault="00A11D21" w:rsidP="00A11D21">
      <w:pPr>
        <w:pStyle w:val="Heading2"/>
        <w:rPr>
          <w:rFonts w:asciiTheme="minorHAnsi" w:eastAsiaTheme="minorHAnsi" w:hAnsiTheme="minorHAnsi" w:cstheme="minorBidi"/>
          <w:b w:val="0"/>
          <w:bCs w:val="0"/>
          <w:sz w:val="34"/>
          <w:szCs w:val="22"/>
        </w:rPr>
      </w:pPr>
      <w:r w:rsidRPr="00A11D21">
        <w:rPr>
          <w:rFonts w:asciiTheme="minorHAnsi" w:eastAsiaTheme="minorHAnsi" w:hAnsiTheme="minorHAnsi" w:cstheme="minorBidi"/>
          <w:b w:val="0"/>
          <w:bCs w:val="0"/>
          <w:sz w:val="34"/>
          <w:szCs w:val="22"/>
        </w:rPr>
        <w:t xml:space="preserve">Earth Fault Relay (EFR) </w:t>
      </w:r>
    </w:p>
    <w:p w14:paraId="0AE5BAF3" w14:textId="77777777" w:rsidR="00907871" w:rsidRPr="00907871" w:rsidRDefault="00A11D21" w:rsidP="0010247D">
      <w:pPr>
        <w:pPrChange w:id="4" w:author="Ashraf Abu Baker" w:date="2020-03-04T09:07:00Z">
          <w:pPr>
            <w:spacing w:before="100" w:beforeAutospacing="1" w:after="100" w:afterAutospacing="1" w:line="240" w:lineRule="auto"/>
            <w:outlineLvl w:val="1"/>
          </w:pPr>
        </w:pPrChange>
      </w:pPr>
      <w:r w:rsidRPr="00907871">
        <w:t>It is a safety device used in electrical installations with high earth impedance. It detects small stray voltages on the metal enclosures of electrical equipment.</w:t>
      </w:r>
      <w:bookmarkStart w:id="5" w:name="_GoBack"/>
      <w:bookmarkEnd w:id="5"/>
      <w:r w:rsidRPr="00907871">
        <w:t xml:space="preserve"> The result is to interrupt the circuit if a </w:t>
      </w:r>
    </w:p>
    <w:p w14:paraId="2A41A7BD" w14:textId="77777777" w:rsidR="00A11D21" w:rsidRPr="00A11D21" w:rsidRDefault="00A11D21" w:rsidP="00907871">
      <w:pPr>
        <w:pStyle w:val="Heading2"/>
        <w:rPr>
          <w:rFonts w:asciiTheme="minorHAnsi" w:eastAsiaTheme="minorHAnsi" w:hAnsiTheme="minorHAnsi" w:cstheme="minorBidi"/>
          <w:b w:val="0"/>
          <w:bCs w:val="0"/>
          <w:sz w:val="34"/>
          <w:szCs w:val="22"/>
        </w:rPr>
      </w:pPr>
      <w:r w:rsidRPr="00A11D21">
        <w:rPr>
          <w:rFonts w:asciiTheme="minorHAnsi" w:eastAsiaTheme="minorHAnsi" w:hAnsiTheme="minorHAnsi" w:cstheme="minorBidi"/>
          <w:b w:val="0"/>
          <w:bCs w:val="0"/>
          <w:sz w:val="34"/>
          <w:szCs w:val="22"/>
        </w:rPr>
        <w:t xml:space="preserve">Ground Fault Circuit Interrupter </w:t>
      </w:r>
    </w:p>
    <w:p w14:paraId="33CCBEA0" w14:textId="77777777" w:rsidR="00A11D21" w:rsidRPr="00A11D21" w:rsidRDefault="00A11D21" w:rsidP="0010247D">
      <w:pPr>
        <w:rPr>
          <w:b/>
        </w:rPr>
        <w:pPrChange w:id="6" w:author="Ashraf Abu Baker" w:date="2020-03-04T09:07:00Z">
          <w:pPr>
            <w:pStyle w:val="Heading2"/>
          </w:pPr>
        </w:pPrChange>
      </w:pPr>
      <w:r w:rsidRPr="00A11D21">
        <w:t xml:space="preserve">The Ground Fault Circuit Interrupter is a safety device to prevent an electrical accident when any faulty tool is plugged in. It is a fast acting circuit breaker to shut down the supply when the earth fault occurs within 1/40th of a second. It compares the incoming and outgoing current from the equipment along the circuit conductor. If there is any difference as little as 5 mA, GFCI restricts the current and trip quickly. </w:t>
      </w:r>
    </w:p>
    <w:p w14:paraId="04BF73F0" w14:textId="77777777" w:rsidR="0010247D" w:rsidRDefault="00A11D21" w:rsidP="00A11D21">
      <w:pPr>
        <w:pStyle w:val="Heading2"/>
        <w:rPr>
          <w:ins w:id="7" w:author="Ashraf Abu Baker" w:date="2020-03-04T09:07:00Z"/>
          <w:rFonts w:asciiTheme="minorHAnsi" w:eastAsiaTheme="minorHAnsi" w:hAnsiTheme="minorHAnsi" w:cstheme="minorBidi"/>
          <w:b w:val="0"/>
          <w:bCs w:val="0"/>
          <w:sz w:val="34"/>
          <w:szCs w:val="22"/>
        </w:rPr>
      </w:pPr>
      <w:r w:rsidRPr="00A11D21">
        <w:rPr>
          <w:rFonts w:asciiTheme="minorHAnsi" w:eastAsiaTheme="minorHAnsi" w:hAnsiTheme="minorHAnsi" w:cstheme="minorBidi"/>
          <w:b w:val="0"/>
          <w:bCs w:val="0"/>
          <w:sz w:val="34"/>
          <w:szCs w:val="22"/>
        </w:rPr>
        <w:t>Earth Leakage Circuit Breaker</w:t>
      </w:r>
      <w:r>
        <w:rPr>
          <w:rFonts w:asciiTheme="minorHAnsi" w:eastAsiaTheme="minorHAnsi" w:hAnsiTheme="minorHAnsi" w:cstheme="minorBidi"/>
          <w:b w:val="0"/>
          <w:bCs w:val="0"/>
          <w:sz w:val="34"/>
          <w:szCs w:val="22"/>
        </w:rPr>
        <w:t>:</w:t>
      </w:r>
    </w:p>
    <w:p w14:paraId="50B9C61B" w14:textId="51AA139E" w:rsidR="00A11D21" w:rsidRPr="0010247D" w:rsidDel="006B5105" w:rsidRDefault="00A11D21" w:rsidP="0010247D">
      <w:pPr>
        <w:rPr>
          <w:del w:id="8" w:author="Ashraf Abu Baker" w:date="2020-03-04T09:12:00Z"/>
          <w:rPrChange w:id="9" w:author="Ashraf Abu Baker" w:date="2020-03-04T09:07:00Z">
            <w:rPr>
              <w:del w:id="10" w:author="Ashraf Abu Baker" w:date="2020-03-04T09:12:00Z"/>
              <w:rFonts w:asciiTheme="minorHAnsi" w:eastAsiaTheme="minorHAnsi" w:hAnsiTheme="minorHAnsi" w:cstheme="minorBidi"/>
              <w:b w:val="0"/>
              <w:bCs w:val="0"/>
              <w:sz w:val="34"/>
              <w:szCs w:val="22"/>
            </w:rPr>
          </w:rPrChange>
        </w:rPr>
        <w:pPrChange w:id="11" w:author="Ashraf Abu Baker" w:date="2020-03-04T09:08:00Z">
          <w:pPr>
            <w:pStyle w:val="Heading2"/>
          </w:pPr>
        </w:pPrChange>
      </w:pPr>
      <w:del w:id="12" w:author="Ashraf Abu Baker" w:date="2020-03-04T09:12:00Z">
        <w:r w:rsidDel="00AA3744">
          <w:rPr>
            <w:sz w:val="34"/>
          </w:rPr>
          <w:delText xml:space="preserve"> </w:delText>
        </w:r>
      </w:del>
      <w:r w:rsidRPr="0010247D">
        <w:rPr>
          <w:rPrChange w:id="13" w:author="Ashraf Abu Baker" w:date="2020-03-04T09:07:00Z">
            <w:rPr>
              <w:rFonts w:asciiTheme="minorHAnsi" w:eastAsiaTheme="minorHAnsi" w:hAnsiTheme="minorHAnsi" w:cstheme="minorBidi"/>
              <w:b w:val="0"/>
              <w:bCs w:val="0"/>
              <w:sz w:val="34"/>
              <w:szCs w:val="22"/>
            </w:rPr>
          </w:rPrChange>
        </w:rPr>
        <w:t>The Earth Leakage Circuit Breaker detects the leakage current directly and prevents injury to humans and animals due to electrical shock</w:t>
      </w:r>
    </w:p>
    <w:p w14:paraId="01F1ECAE" w14:textId="77777777" w:rsidR="00A11D21" w:rsidRPr="00A11D21" w:rsidDel="006B5105" w:rsidRDefault="00A11D21" w:rsidP="00A11D21">
      <w:pPr>
        <w:pStyle w:val="Heading2"/>
        <w:rPr>
          <w:del w:id="14" w:author="Ashraf Abu Baker" w:date="2020-03-04T09:12:00Z"/>
          <w:rFonts w:asciiTheme="minorHAnsi" w:eastAsiaTheme="minorHAnsi" w:hAnsiTheme="minorHAnsi" w:cstheme="minorBidi"/>
          <w:b w:val="0"/>
          <w:bCs w:val="0"/>
          <w:sz w:val="34"/>
          <w:szCs w:val="22"/>
        </w:rPr>
      </w:pPr>
    </w:p>
    <w:p w14:paraId="39116DC8" w14:textId="77777777" w:rsidR="00A11D21" w:rsidRPr="00A11D21" w:rsidRDefault="00A11D21" w:rsidP="006B5105">
      <w:pPr>
        <w:pPrChange w:id="15" w:author="Ashraf Abu Baker" w:date="2020-03-04T09:12:00Z">
          <w:pPr>
            <w:pStyle w:val="Heading2"/>
          </w:pPr>
        </w:pPrChange>
      </w:pPr>
    </w:p>
    <w:p w14:paraId="6CAD6FB1" w14:textId="77777777" w:rsidR="00A11D21" w:rsidRDefault="00907871" w:rsidP="00A11D21">
      <w:pPr>
        <w:pStyle w:val="Heading2"/>
        <w:rPr>
          <w:rFonts w:asciiTheme="minorHAnsi" w:eastAsiaTheme="minorHAnsi" w:hAnsiTheme="minorHAnsi" w:cstheme="minorBidi"/>
          <w:b w:val="0"/>
          <w:bCs w:val="0"/>
          <w:sz w:val="34"/>
          <w:szCs w:val="22"/>
        </w:rPr>
      </w:pPr>
      <w:r>
        <w:rPr>
          <w:rFonts w:asciiTheme="minorHAnsi" w:eastAsiaTheme="minorHAnsi" w:hAnsiTheme="minorHAnsi" w:cstheme="minorBidi"/>
          <w:b w:val="0"/>
          <w:bCs w:val="0"/>
          <w:sz w:val="34"/>
          <w:szCs w:val="22"/>
        </w:rPr>
        <w:t>Fault sensing:</w:t>
      </w:r>
    </w:p>
    <w:p w14:paraId="54A2C892" w14:textId="77777777" w:rsidR="00907871" w:rsidRPr="00907871" w:rsidRDefault="00907871" w:rsidP="0010247D">
      <w:pPr>
        <w:pPrChange w:id="16" w:author="Ashraf Abu Baker" w:date="2020-03-04T09:08:00Z">
          <w:pPr>
            <w:spacing w:before="100" w:beforeAutospacing="1" w:after="100" w:afterAutospacing="1" w:line="240" w:lineRule="auto"/>
            <w:outlineLvl w:val="1"/>
          </w:pPr>
        </w:pPrChange>
      </w:pPr>
      <w:r w:rsidRPr="00907871">
        <w:t>Voltage-</w:t>
      </w:r>
      <w:proofErr w:type="gramStart"/>
      <w:r w:rsidRPr="00907871">
        <w:t xml:space="preserve">operated </w:t>
      </w:r>
      <w:r>
        <w:t>:</w:t>
      </w:r>
      <w:proofErr w:type="gramEnd"/>
      <w:r w:rsidRPr="00907871">
        <w:t xml:space="preserve"> detects a rise in potential between the protected interconnected metalwork  and a distant isolated Earth reference electrode. They operate at a detected potential of around 50 volts to open a main breaker and isolate the supply from the protected premises</w:t>
      </w:r>
    </w:p>
    <w:p w14:paraId="03F558D7" w14:textId="77777777" w:rsidR="00907871" w:rsidRPr="00907871" w:rsidRDefault="00907871" w:rsidP="00907871">
      <w:pPr>
        <w:pStyle w:val="Heading3"/>
        <w:rPr>
          <w:rFonts w:asciiTheme="minorHAnsi" w:eastAsiaTheme="minorHAnsi" w:hAnsiTheme="minorHAnsi" w:cstheme="minorBidi"/>
          <w:color w:val="auto"/>
          <w:sz w:val="34"/>
          <w:szCs w:val="22"/>
        </w:rPr>
      </w:pPr>
      <w:r w:rsidRPr="00907871">
        <w:rPr>
          <w:rFonts w:asciiTheme="minorHAnsi" w:eastAsiaTheme="minorHAnsi" w:hAnsiTheme="minorHAnsi" w:cstheme="minorBidi"/>
          <w:color w:val="auto"/>
          <w:sz w:val="34"/>
          <w:szCs w:val="22"/>
        </w:rPr>
        <w:t xml:space="preserve">Current sensing </w:t>
      </w:r>
    </w:p>
    <w:p w14:paraId="765DF4BD" w14:textId="77777777" w:rsidR="00C8573E" w:rsidRDefault="00907871" w:rsidP="0010247D">
      <w:pPr>
        <w:pPrChange w:id="17" w:author="Ashraf Abu Baker" w:date="2020-03-04T09:08:00Z">
          <w:pPr>
            <w:pStyle w:val="Heading3"/>
          </w:pPr>
        </w:pPrChange>
      </w:pPr>
      <w:r w:rsidRPr="00907871">
        <w:t xml:space="preserve">typically consists of a current transformer, which has multiple primary windings and one secondary winding. Neutral and line (or lines in multiple phase systems) wires act as the primary windings. A wire wound coil is the secondary winding. The current through the secondary winding is zero at the balanced condition. In balance condition, the flux due to the current through the phase wire will be neutralized by the current through the neutral wire, since the current, which flows from the phase will be returned to the neutral. When a fault occurs, a small current will flow to the ground also. This makes an unbalance </w:t>
      </w:r>
      <w:r w:rsidRPr="00907871">
        <w:lastRenderedPageBreak/>
        <w:t xml:space="preserve">between line and neutral current and that creates an unbalanced magnetic field. This induces a current through the secondary winding, which is connected to the sensing </w:t>
      </w:r>
      <w:r w:rsidRPr="00C8573E">
        <w:t>circuit. This will sense the leakage and send signal to tripping system</w:t>
      </w:r>
    </w:p>
    <w:p w14:paraId="0D82DF30" w14:textId="77777777" w:rsidR="00C8573E" w:rsidRPr="00C8573E" w:rsidRDefault="00C8573E" w:rsidP="00C8573E">
      <w:pPr>
        <w:rPr>
          <w:sz w:val="34"/>
        </w:rPr>
      </w:pPr>
      <w:r>
        <w:rPr>
          <w:sz w:val="34"/>
        </w:rPr>
        <w:t xml:space="preserve">processing: </w:t>
      </w:r>
    </w:p>
    <w:p w14:paraId="70B8F6E5" w14:textId="77777777" w:rsidR="00907871" w:rsidRDefault="00C8573E" w:rsidP="00AA3744">
      <w:pPr>
        <w:pPrChange w:id="18" w:author="Ashraf Abu Baker" w:date="2020-03-04T09:08:00Z">
          <w:pPr>
            <w:pStyle w:val="Heading2"/>
          </w:pPr>
        </w:pPrChange>
      </w:pPr>
      <w:r>
        <w:t xml:space="preserve">A transformer and rectifier are used to obtain a DC reading that can be used in the </w:t>
      </w:r>
      <w:proofErr w:type="gramStart"/>
      <w:r>
        <w:t xml:space="preserve">relays </w:t>
      </w:r>
      <w:r w:rsidR="00907871" w:rsidRPr="00C8573E">
        <w:t>.</w:t>
      </w:r>
      <w:proofErr w:type="gramEnd"/>
    </w:p>
    <w:p w14:paraId="02E4B3D2" w14:textId="2492E328" w:rsidR="00C8573E" w:rsidRDefault="00C8573E" w:rsidP="00AA3744">
      <w:pPr>
        <w:rPr>
          <w:b/>
          <w:bCs/>
        </w:rPr>
        <w:pPrChange w:id="19" w:author="Ashraf Abu Baker" w:date="2020-03-04T09:08:00Z">
          <w:pPr>
            <w:pStyle w:val="Heading2"/>
          </w:pPr>
        </w:pPrChange>
      </w:pPr>
      <w:r>
        <w:t xml:space="preserve">THE readings are then passed to a </w:t>
      </w:r>
      <w:del w:id="20" w:author="Ashraf Abu Baker" w:date="2020-03-04T09:14:00Z">
        <w:r w:rsidDel="006A155F">
          <w:delText>decision making</w:delText>
        </w:r>
      </w:del>
      <w:ins w:id="21" w:author="Ashraf Abu Baker" w:date="2020-03-04T09:14:00Z">
        <w:r w:rsidR="006A155F">
          <w:t>decision-making</w:t>
        </w:r>
      </w:ins>
      <w:r>
        <w:t xml:space="preserve"> circuit that checks the readings for a passible fault and acts according to that </w:t>
      </w:r>
    </w:p>
    <w:p w14:paraId="1AD31FE3" w14:textId="77777777" w:rsidR="00C8573E" w:rsidRDefault="00C8573E" w:rsidP="00C8573E">
      <w:pPr>
        <w:pStyle w:val="Heading2"/>
        <w:rPr>
          <w:rFonts w:asciiTheme="minorHAnsi" w:eastAsiaTheme="minorHAnsi" w:hAnsiTheme="minorHAnsi" w:cstheme="minorBidi"/>
          <w:b w:val="0"/>
          <w:bCs w:val="0"/>
          <w:sz w:val="34"/>
          <w:szCs w:val="22"/>
        </w:rPr>
      </w:pPr>
      <w:r>
        <w:rPr>
          <w:rFonts w:asciiTheme="minorHAnsi" w:eastAsiaTheme="minorHAnsi" w:hAnsiTheme="minorHAnsi" w:cstheme="minorBidi"/>
          <w:b w:val="0"/>
          <w:bCs w:val="0"/>
          <w:sz w:val="34"/>
          <w:szCs w:val="22"/>
        </w:rPr>
        <w:t>decision making circuit</w:t>
      </w:r>
    </w:p>
    <w:p w14:paraId="307AFB78" w14:textId="17A726E6" w:rsidR="00B459F3" w:rsidRDefault="00B459F3" w:rsidP="00AA3744">
      <w:pPr>
        <w:rPr>
          <w:b/>
          <w:bCs/>
        </w:rPr>
        <w:pPrChange w:id="22" w:author="Ashraf Abu Baker" w:date="2020-03-04T09:09:00Z">
          <w:pPr>
            <w:pStyle w:val="Heading2"/>
          </w:pPr>
        </w:pPrChange>
      </w:pPr>
      <w:r>
        <w:t xml:space="preserve">using a differential or operational amplifier to process the fault and then pass the result into a relay that turns </w:t>
      </w:r>
      <w:del w:id="23" w:author="Ashraf Abu Baker" w:date="2020-03-04T09:14:00Z">
        <w:r w:rsidDel="006A155F">
          <w:delText>off  the</w:delText>
        </w:r>
      </w:del>
      <w:ins w:id="24" w:author="Ashraf Abu Baker" w:date="2020-03-04T09:14:00Z">
        <w:r w:rsidR="006A155F">
          <w:t>off the</w:t>
        </w:r>
      </w:ins>
      <w:r>
        <w:t xml:space="preserve"> circuit until an action is taken  </w:t>
      </w:r>
    </w:p>
    <w:p w14:paraId="790DF751" w14:textId="15E0C32F" w:rsidR="00B459F3" w:rsidRDefault="00B459F3" w:rsidP="00C8573E">
      <w:pPr>
        <w:pStyle w:val="Heading2"/>
        <w:rPr>
          <w:rFonts w:asciiTheme="minorHAnsi" w:eastAsiaTheme="minorHAnsi" w:hAnsiTheme="minorHAnsi" w:cstheme="minorBidi"/>
          <w:b w:val="0"/>
          <w:bCs w:val="0"/>
          <w:sz w:val="34"/>
          <w:szCs w:val="22"/>
        </w:rPr>
      </w:pPr>
      <w:del w:id="25" w:author="Ashraf Abu Baker" w:date="2020-03-04T09:14:00Z">
        <w:r w:rsidDel="00B24B9D">
          <w:rPr>
            <w:rFonts w:asciiTheme="minorHAnsi" w:eastAsiaTheme="minorHAnsi" w:hAnsiTheme="minorHAnsi" w:cstheme="minorBidi"/>
            <w:b w:val="0"/>
            <w:bCs w:val="0"/>
            <w:sz w:val="34"/>
            <w:szCs w:val="22"/>
          </w:rPr>
          <w:delText>preliminary  design</w:delText>
        </w:r>
      </w:del>
      <w:ins w:id="26" w:author="Ashraf Abu Baker" w:date="2020-03-04T09:14:00Z">
        <w:r w:rsidR="00B24B9D">
          <w:rPr>
            <w:rFonts w:asciiTheme="minorHAnsi" w:eastAsiaTheme="minorHAnsi" w:hAnsiTheme="minorHAnsi" w:cstheme="minorBidi"/>
            <w:b w:val="0"/>
            <w:bCs w:val="0"/>
            <w:sz w:val="34"/>
            <w:szCs w:val="22"/>
          </w:rPr>
          <w:t>Preliminary design</w:t>
        </w:r>
      </w:ins>
    </w:p>
    <w:p w14:paraId="27D5DEA1" w14:textId="77777777" w:rsidR="00B459F3" w:rsidRPr="00C8573E" w:rsidRDefault="00B459F3" w:rsidP="00A46B8E">
      <w:pPr>
        <w:pPrChange w:id="27" w:author="Ashraf Abu Baker" w:date="2020-03-04T09:15:00Z">
          <w:pPr>
            <w:pStyle w:val="Heading2"/>
          </w:pPr>
        </w:pPrChange>
      </w:pPr>
      <w:r>
        <w:rPr>
          <w:noProof/>
        </w:rPr>
        <w:drawing>
          <wp:inline distT="0" distB="0" distL="0" distR="0" wp14:anchorId="0DB2B67F" wp14:editId="1C0FD74B">
            <wp:extent cx="5486400" cy="2819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52CA983C" w14:textId="77777777" w:rsidR="00C8573E" w:rsidRPr="00C8573E" w:rsidRDefault="00C8573E" w:rsidP="00C8573E">
      <w:pPr>
        <w:pStyle w:val="Heading2"/>
        <w:rPr>
          <w:rFonts w:asciiTheme="minorHAnsi" w:eastAsiaTheme="minorHAnsi" w:hAnsiTheme="minorHAnsi" w:cstheme="minorBidi"/>
          <w:b w:val="0"/>
          <w:bCs w:val="0"/>
          <w:sz w:val="34"/>
          <w:szCs w:val="22"/>
        </w:rPr>
      </w:pPr>
    </w:p>
    <w:p w14:paraId="413F1628" w14:textId="77777777" w:rsidR="00C8573E" w:rsidRPr="00C8573E" w:rsidRDefault="00C8573E" w:rsidP="00A46B8E">
      <w:pPr>
        <w:pPrChange w:id="28" w:author="Ashraf Abu Baker" w:date="2020-03-04T09:15:00Z">
          <w:pPr>
            <w:pStyle w:val="Heading2"/>
          </w:pPr>
        </w:pPrChange>
      </w:pPr>
    </w:p>
    <w:p w14:paraId="2C41C6A3" w14:textId="77777777" w:rsidR="00C8573E" w:rsidRPr="00C8573E" w:rsidRDefault="00C8573E" w:rsidP="00C8573E">
      <w:pPr>
        <w:rPr>
          <w:sz w:val="48"/>
        </w:rPr>
      </w:pPr>
    </w:p>
    <w:p w14:paraId="726E2757" w14:textId="77777777" w:rsidR="00907871" w:rsidRPr="00907871" w:rsidRDefault="00907871" w:rsidP="00907871"/>
    <w:p w14:paraId="06E8236E" w14:textId="77777777" w:rsidR="00907871" w:rsidRPr="00A11D21" w:rsidRDefault="00907871" w:rsidP="00A11D21">
      <w:pPr>
        <w:pStyle w:val="Heading2"/>
        <w:rPr>
          <w:rFonts w:asciiTheme="minorHAnsi" w:eastAsiaTheme="minorHAnsi" w:hAnsiTheme="minorHAnsi" w:cstheme="minorBidi"/>
          <w:b w:val="0"/>
          <w:bCs w:val="0"/>
          <w:sz w:val="34"/>
          <w:szCs w:val="22"/>
        </w:rPr>
      </w:pPr>
    </w:p>
    <w:p w14:paraId="12A3D8F4" w14:textId="77777777" w:rsidR="00A11D21" w:rsidRPr="00A11D21" w:rsidRDefault="00A11D21" w:rsidP="00A11D21">
      <w:pPr>
        <w:spacing w:before="100" w:beforeAutospacing="1" w:after="100" w:afterAutospacing="1" w:line="240" w:lineRule="auto"/>
        <w:outlineLvl w:val="1"/>
        <w:rPr>
          <w:sz w:val="34"/>
        </w:rPr>
      </w:pPr>
    </w:p>
    <w:p w14:paraId="32C6BFA4" w14:textId="77777777" w:rsidR="00A11D21" w:rsidRPr="00A11D21" w:rsidRDefault="00A11D21" w:rsidP="00A11D21">
      <w:pPr>
        <w:rPr>
          <w:sz w:val="34"/>
        </w:rPr>
      </w:pPr>
    </w:p>
    <w:sectPr w:rsidR="00A11D21" w:rsidRPr="00A11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hraf Abu Baker">
    <w15:presenceInfo w15:providerId="Windows Live" w15:userId="64161a8fcb0b47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D21"/>
    <w:rsid w:val="0010247D"/>
    <w:rsid w:val="006A155F"/>
    <w:rsid w:val="006B5105"/>
    <w:rsid w:val="00717DE0"/>
    <w:rsid w:val="00766E58"/>
    <w:rsid w:val="007A6317"/>
    <w:rsid w:val="00907871"/>
    <w:rsid w:val="00A11D21"/>
    <w:rsid w:val="00A46B8E"/>
    <w:rsid w:val="00AA3744"/>
    <w:rsid w:val="00B24B9D"/>
    <w:rsid w:val="00B459F3"/>
    <w:rsid w:val="00C8573E"/>
    <w:rsid w:val="00CF5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9F48"/>
  <w15:chartTrackingRefBased/>
  <w15:docId w15:val="{7921555B-4BD6-4BE7-B6A4-573C36CE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1D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78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A11D21"/>
  </w:style>
  <w:style w:type="character" w:customStyle="1" w:styleId="Heading2Char">
    <w:name w:val="Heading 2 Char"/>
    <w:basedOn w:val="DefaultParagraphFont"/>
    <w:link w:val="Heading2"/>
    <w:uiPriority w:val="9"/>
    <w:rsid w:val="00A11D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1D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7871"/>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907871"/>
  </w:style>
  <w:style w:type="paragraph" w:styleId="NoSpacing">
    <w:name w:val="No Spacing"/>
    <w:uiPriority w:val="1"/>
    <w:qFormat/>
    <w:rsid w:val="001024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563516">
      <w:bodyDiv w:val="1"/>
      <w:marLeft w:val="0"/>
      <w:marRight w:val="0"/>
      <w:marTop w:val="0"/>
      <w:marBottom w:val="0"/>
      <w:divBdr>
        <w:top w:val="none" w:sz="0" w:space="0" w:color="auto"/>
        <w:left w:val="none" w:sz="0" w:space="0" w:color="auto"/>
        <w:bottom w:val="none" w:sz="0" w:space="0" w:color="auto"/>
        <w:right w:val="none" w:sz="0" w:space="0" w:color="auto"/>
      </w:divBdr>
    </w:div>
    <w:div w:id="717751562">
      <w:bodyDiv w:val="1"/>
      <w:marLeft w:val="0"/>
      <w:marRight w:val="0"/>
      <w:marTop w:val="0"/>
      <w:marBottom w:val="0"/>
      <w:divBdr>
        <w:top w:val="none" w:sz="0" w:space="0" w:color="auto"/>
        <w:left w:val="none" w:sz="0" w:space="0" w:color="auto"/>
        <w:bottom w:val="none" w:sz="0" w:space="0" w:color="auto"/>
        <w:right w:val="none" w:sz="0" w:space="0" w:color="auto"/>
      </w:divBdr>
    </w:div>
    <w:div w:id="1104229366">
      <w:bodyDiv w:val="1"/>
      <w:marLeft w:val="0"/>
      <w:marRight w:val="0"/>
      <w:marTop w:val="0"/>
      <w:marBottom w:val="0"/>
      <w:divBdr>
        <w:top w:val="none" w:sz="0" w:space="0" w:color="auto"/>
        <w:left w:val="none" w:sz="0" w:space="0" w:color="auto"/>
        <w:bottom w:val="none" w:sz="0" w:space="0" w:color="auto"/>
        <w:right w:val="none" w:sz="0" w:space="0" w:color="auto"/>
      </w:divBdr>
    </w:div>
    <w:div w:id="1165315042">
      <w:bodyDiv w:val="1"/>
      <w:marLeft w:val="0"/>
      <w:marRight w:val="0"/>
      <w:marTop w:val="0"/>
      <w:marBottom w:val="0"/>
      <w:divBdr>
        <w:top w:val="none" w:sz="0" w:space="0" w:color="auto"/>
        <w:left w:val="none" w:sz="0" w:space="0" w:color="auto"/>
        <w:bottom w:val="none" w:sz="0" w:space="0" w:color="auto"/>
        <w:right w:val="none" w:sz="0" w:space="0" w:color="auto"/>
      </w:divBdr>
    </w:div>
    <w:div w:id="1461266509">
      <w:bodyDiv w:val="1"/>
      <w:marLeft w:val="0"/>
      <w:marRight w:val="0"/>
      <w:marTop w:val="0"/>
      <w:marBottom w:val="0"/>
      <w:divBdr>
        <w:top w:val="none" w:sz="0" w:space="0" w:color="auto"/>
        <w:left w:val="none" w:sz="0" w:space="0" w:color="auto"/>
        <w:bottom w:val="none" w:sz="0" w:space="0" w:color="auto"/>
        <w:right w:val="none" w:sz="0" w:space="0" w:color="auto"/>
      </w:divBdr>
    </w:div>
    <w:div w:id="206294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theme" Target="theme/theme1.xml"/><Relationship Id="rId5" Type="http://schemas.openxmlformats.org/officeDocument/2006/relationships/diagramLayout" Target="diagrams/layout1.xml"/><Relationship Id="rId10" Type="http://schemas.microsoft.com/office/2011/relationships/people" Target="people.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B8FA88-BF8F-4DA7-A621-41A8C7BD588E}" type="doc">
      <dgm:prSet loTypeId="urn:microsoft.com/office/officeart/2005/8/layout/process1" loCatId="process" qsTypeId="urn:microsoft.com/office/officeart/2005/8/quickstyle/simple1" qsCatId="simple" csTypeId="urn:microsoft.com/office/officeart/2005/8/colors/accent1_2" csCatId="accent1" phldr="1"/>
      <dgm:spPr/>
    </dgm:pt>
    <dgm:pt modelId="{6678BEB3-EAE9-48B1-B89E-CE667F54C936}">
      <dgm:prSet phldrT="[Text]"/>
      <dgm:spPr/>
      <dgm:t>
        <a:bodyPr/>
        <a:lstStyle/>
        <a:p>
          <a:r>
            <a:rPr lang="en-US" b="0"/>
            <a:t>Fault sensing:</a:t>
          </a:r>
          <a:endParaRPr lang="en-US"/>
        </a:p>
      </dgm:t>
    </dgm:pt>
    <dgm:pt modelId="{01F3D66A-3ABC-475F-BD91-EC7904778F99}" type="parTrans" cxnId="{BFD44FAC-4613-4E96-81D4-97D7BF2F19D1}">
      <dgm:prSet/>
      <dgm:spPr/>
      <dgm:t>
        <a:bodyPr/>
        <a:lstStyle/>
        <a:p>
          <a:endParaRPr lang="en-US"/>
        </a:p>
      </dgm:t>
    </dgm:pt>
    <dgm:pt modelId="{E27C9E7F-55BB-4044-BA19-359847029F20}" type="sibTrans" cxnId="{BFD44FAC-4613-4E96-81D4-97D7BF2F19D1}">
      <dgm:prSet/>
      <dgm:spPr/>
      <dgm:t>
        <a:bodyPr/>
        <a:lstStyle/>
        <a:p>
          <a:endParaRPr lang="en-US"/>
        </a:p>
      </dgm:t>
    </dgm:pt>
    <dgm:pt modelId="{A1C8DF90-D1FE-4644-8E95-817E1CCA1C67}">
      <dgm:prSet phldrT="[Text]"/>
      <dgm:spPr/>
      <dgm:t>
        <a:bodyPr/>
        <a:lstStyle/>
        <a:p>
          <a:r>
            <a:rPr lang="en-US"/>
            <a:t>singal processing </a:t>
          </a:r>
        </a:p>
      </dgm:t>
    </dgm:pt>
    <dgm:pt modelId="{6A71920C-946C-4214-8B66-1BF12F02888C}" type="parTrans" cxnId="{1DEA7D2C-0767-49E1-87F6-215D740CFE3B}">
      <dgm:prSet/>
      <dgm:spPr/>
      <dgm:t>
        <a:bodyPr/>
        <a:lstStyle/>
        <a:p>
          <a:endParaRPr lang="en-US"/>
        </a:p>
      </dgm:t>
    </dgm:pt>
    <dgm:pt modelId="{6BE85007-EB25-4475-BD0B-14F8354268E8}" type="sibTrans" cxnId="{1DEA7D2C-0767-49E1-87F6-215D740CFE3B}">
      <dgm:prSet/>
      <dgm:spPr/>
      <dgm:t>
        <a:bodyPr/>
        <a:lstStyle/>
        <a:p>
          <a:endParaRPr lang="en-US"/>
        </a:p>
      </dgm:t>
    </dgm:pt>
    <dgm:pt modelId="{9ABAE92B-65F0-440D-8063-66905639B72B}">
      <dgm:prSet phldrT="[Text]"/>
      <dgm:spPr/>
      <dgm:t>
        <a:bodyPr/>
        <a:lstStyle/>
        <a:p>
          <a:r>
            <a:rPr lang="en-US" b="0"/>
            <a:t>decision making circuit</a:t>
          </a:r>
          <a:endParaRPr lang="en-US"/>
        </a:p>
      </dgm:t>
    </dgm:pt>
    <dgm:pt modelId="{985A0D94-BC11-45C0-BA5D-D5415FFD6612}" type="parTrans" cxnId="{59F25005-6432-41AD-9014-A10F71F625AE}">
      <dgm:prSet/>
      <dgm:spPr/>
      <dgm:t>
        <a:bodyPr/>
        <a:lstStyle/>
        <a:p>
          <a:endParaRPr lang="en-US"/>
        </a:p>
      </dgm:t>
    </dgm:pt>
    <dgm:pt modelId="{3CC1E058-2664-4B49-9A56-96F901842AB4}" type="sibTrans" cxnId="{59F25005-6432-41AD-9014-A10F71F625AE}">
      <dgm:prSet/>
      <dgm:spPr/>
      <dgm:t>
        <a:bodyPr/>
        <a:lstStyle/>
        <a:p>
          <a:endParaRPr lang="en-US"/>
        </a:p>
      </dgm:t>
    </dgm:pt>
    <dgm:pt modelId="{F9447718-4409-4E32-8E45-EA28B4176F2B}" type="pres">
      <dgm:prSet presAssocID="{8BB8FA88-BF8F-4DA7-A621-41A8C7BD588E}" presName="Name0" presStyleCnt="0">
        <dgm:presLayoutVars>
          <dgm:dir/>
          <dgm:resizeHandles val="exact"/>
        </dgm:presLayoutVars>
      </dgm:prSet>
      <dgm:spPr/>
    </dgm:pt>
    <dgm:pt modelId="{D3402FFC-8149-452A-89C9-AE05D205C7C4}" type="pres">
      <dgm:prSet presAssocID="{6678BEB3-EAE9-48B1-B89E-CE667F54C936}" presName="node" presStyleLbl="node1" presStyleIdx="0" presStyleCnt="3">
        <dgm:presLayoutVars>
          <dgm:bulletEnabled val="1"/>
        </dgm:presLayoutVars>
      </dgm:prSet>
      <dgm:spPr/>
    </dgm:pt>
    <dgm:pt modelId="{9EEEBD0B-C1A6-46ED-B8FE-B2CF37726399}" type="pres">
      <dgm:prSet presAssocID="{E27C9E7F-55BB-4044-BA19-359847029F20}" presName="sibTrans" presStyleLbl="sibTrans2D1" presStyleIdx="0" presStyleCnt="2"/>
      <dgm:spPr/>
    </dgm:pt>
    <dgm:pt modelId="{3FFE522D-41A7-446E-A649-05451D197F25}" type="pres">
      <dgm:prSet presAssocID="{E27C9E7F-55BB-4044-BA19-359847029F20}" presName="connectorText" presStyleLbl="sibTrans2D1" presStyleIdx="0" presStyleCnt="2"/>
      <dgm:spPr/>
    </dgm:pt>
    <dgm:pt modelId="{57CE5FA0-7961-4A63-A48F-4A1CC3330D3B}" type="pres">
      <dgm:prSet presAssocID="{A1C8DF90-D1FE-4644-8E95-817E1CCA1C67}" presName="node" presStyleLbl="node1" presStyleIdx="1" presStyleCnt="3">
        <dgm:presLayoutVars>
          <dgm:bulletEnabled val="1"/>
        </dgm:presLayoutVars>
      </dgm:prSet>
      <dgm:spPr/>
    </dgm:pt>
    <dgm:pt modelId="{BB1C961C-4152-41EA-8197-E9E5EB920DA3}" type="pres">
      <dgm:prSet presAssocID="{6BE85007-EB25-4475-BD0B-14F8354268E8}" presName="sibTrans" presStyleLbl="sibTrans2D1" presStyleIdx="1" presStyleCnt="2"/>
      <dgm:spPr/>
    </dgm:pt>
    <dgm:pt modelId="{81DD63A3-C7C4-4485-B3EF-94475409803F}" type="pres">
      <dgm:prSet presAssocID="{6BE85007-EB25-4475-BD0B-14F8354268E8}" presName="connectorText" presStyleLbl="sibTrans2D1" presStyleIdx="1" presStyleCnt="2"/>
      <dgm:spPr/>
    </dgm:pt>
    <dgm:pt modelId="{39B4EB8F-1FC6-427C-8C75-2F74817DA1CE}" type="pres">
      <dgm:prSet presAssocID="{9ABAE92B-65F0-440D-8063-66905639B72B}" presName="node" presStyleLbl="node1" presStyleIdx="2" presStyleCnt="3">
        <dgm:presLayoutVars>
          <dgm:bulletEnabled val="1"/>
        </dgm:presLayoutVars>
      </dgm:prSet>
      <dgm:spPr/>
    </dgm:pt>
  </dgm:ptLst>
  <dgm:cxnLst>
    <dgm:cxn modelId="{33D7B803-4E4A-4C34-B3C8-EF54122CD369}" type="presOf" srcId="{6BE85007-EB25-4475-BD0B-14F8354268E8}" destId="{BB1C961C-4152-41EA-8197-E9E5EB920DA3}" srcOrd="0" destOrd="0" presId="urn:microsoft.com/office/officeart/2005/8/layout/process1"/>
    <dgm:cxn modelId="{59F25005-6432-41AD-9014-A10F71F625AE}" srcId="{8BB8FA88-BF8F-4DA7-A621-41A8C7BD588E}" destId="{9ABAE92B-65F0-440D-8063-66905639B72B}" srcOrd="2" destOrd="0" parTransId="{985A0D94-BC11-45C0-BA5D-D5415FFD6612}" sibTransId="{3CC1E058-2664-4B49-9A56-96F901842AB4}"/>
    <dgm:cxn modelId="{14800214-E937-40D2-ADCA-C1426EDA2A09}" type="presOf" srcId="{E27C9E7F-55BB-4044-BA19-359847029F20}" destId="{9EEEBD0B-C1A6-46ED-B8FE-B2CF37726399}" srcOrd="0" destOrd="0" presId="urn:microsoft.com/office/officeart/2005/8/layout/process1"/>
    <dgm:cxn modelId="{1DEA7D2C-0767-49E1-87F6-215D740CFE3B}" srcId="{8BB8FA88-BF8F-4DA7-A621-41A8C7BD588E}" destId="{A1C8DF90-D1FE-4644-8E95-817E1CCA1C67}" srcOrd="1" destOrd="0" parTransId="{6A71920C-946C-4214-8B66-1BF12F02888C}" sibTransId="{6BE85007-EB25-4475-BD0B-14F8354268E8}"/>
    <dgm:cxn modelId="{396A5493-135B-4BE8-BC82-8C6678EA7333}" type="presOf" srcId="{E27C9E7F-55BB-4044-BA19-359847029F20}" destId="{3FFE522D-41A7-446E-A649-05451D197F25}" srcOrd="1" destOrd="0" presId="urn:microsoft.com/office/officeart/2005/8/layout/process1"/>
    <dgm:cxn modelId="{589FBB98-57BA-42F5-80FA-8E0D3F2CA0BB}" type="presOf" srcId="{6678BEB3-EAE9-48B1-B89E-CE667F54C936}" destId="{D3402FFC-8149-452A-89C9-AE05D205C7C4}" srcOrd="0" destOrd="0" presId="urn:microsoft.com/office/officeart/2005/8/layout/process1"/>
    <dgm:cxn modelId="{BFD44FAC-4613-4E96-81D4-97D7BF2F19D1}" srcId="{8BB8FA88-BF8F-4DA7-A621-41A8C7BD588E}" destId="{6678BEB3-EAE9-48B1-B89E-CE667F54C936}" srcOrd="0" destOrd="0" parTransId="{01F3D66A-3ABC-475F-BD91-EC7904778F99}" sibTransId="{E27C9E7F-55BB-4044-BA19-359847029F20}"/>
    <dgm:cxn modelId="{C4C122B9-87A2-43DF-A350-F93EA3BAB6BD}" type="presOf" srcId="{6BE85007-EB25-4475-BD0B-14F8354268E8}" destId="{81DD63A3-C7C4-4485-B3EF-94475409803F}" srcOrd="1" destOrd="0" presId="urn:microsoft.com/office/officeart/2005/8/layout/process1"/>
    <dgm:cxn modelId="{73A41ED6-1651-46DD-B4DB-45F9F6BAF35F}" type="presOf" srcId="{8BB8FA88-BF8F-4DA7-A621-41A8C7BD588E}" destId="{F9447718-4409-4E32-8E45-EA28B4176F2B}" srcOrd="0" destOrd="0" presId="urn:microsoft.com/office/officeart/2005/8/layout/process1"/>
    <dgm:cxn modelId="{64535EEC-E3B1-44AF-95DE-3392B3910563}" type="presOf" srcId="{9ABAE92B-65F0-440D-8063-66905639B72B}" destId="{39B4EB8F-1FC6-427C-8C75-2F74817DA1CE}" srcOrd="0" destOrd="0" presId="urn:microsoft.com/office/officeart/2005/8/layout/process1"/>
    <dgm:cxn modelId="{ED0A5DF5-C7AF-4760-88D9-51C53D262482}" type="presOf" srcId="{A1C8DF90-D1FE-4644-8E95-817E1CCA1C67}" destId="{57CE5FA0-7961-4A63-A48F-4A1CC3330D3B}" srcOrd="0" destOrd="0" presId="urn:microsoft.com/office/officeart/2005/8/layout/process1"/>
    <dgm:cxn modelId="{A7F7B49A-37A7-43BA-96BB-9D24B803C3DC}" type="presParOf" srcId="{F9447718-4409-4E32-8E45-EA28B4176F2B}" destId="{D3402FFC-8149-452A-89C9-AE05D205C7C4}" srcOrd="0" destOrd="0" presId="urn:microsoft.com/office/officeart/2005/8/layout/process1"/>
    <dgm:cxn modelId="{9F5C634C-85C7-42AA-9C00-34711786FC76}" type="presParOf" srcId="{F9447718-4409-4E32-8E45-EA28B4176F2B}" destId="{9EEEBD0B-C1A6-46ED-B8FE-B2CF37726399}" srcOrd="1" destOrd="0" presId="urn:microsoft.com/office/officeart/2005/8/layout/process1"/>
    <dgm:cxn modelId="{E5D96035-2A1D-4AA9-A6DE-4842BBB06336}" type="presParOf" srcId="{9EEEBD0B-C1A6-46ED-B8FE-B2CF37726399}" destId="{3FFE522D-41A7-446E-A649-05451D197F25}" srcOrd="0" destOrd="0" presId="urn:microsoft.com/office/officeart/2005/8/layout/process1"/>
    <dgm:cxn modelId="{0D4BFE36-6C25-4DBE-87D0-CB90671680E8}" type="presParOf" srcId="{F9447718-4409-4E32-8E45-EA28B4176F2B}" destId="{57CE5FA0-7961-4A63-A48F-4A1CC3330D3B}" srcOrd="2" destOrd="0" presId="urn:microsoft.com/office/officeart/2005/8/layout/process1"/>
    <dgm:cxn modelId="{8720C82A-99AC-411C-9AAB-1B1B75873EDB}" type="presParOf" srcId="{F9447718-4409-4E32-8E45-EA28B4176F2B}" destId="{BB1C961C-4152-41EA-8197-E9E5EB920DA3}" srcOrd="3" destOrd="0" presId="urn:microsoft.com/office/officeart/2005/8/layout/process1"/>
    <dgm:cxn modelId="{7360CEC3-AEA6-4161-A0B8-302E09F45EAF}" type="presParOf" srcId="{BB1C961C-4152-41EA-8197-E9E5EB920DA3}" destId="{81DD63A3-C7C4-4485-B3EF-94475409803F}" srcOrd="0" destOrd="0" presId="urn:microsoft.com/office/officeart/2005/8/layout/process1"/>
    <dgm:cxn modelId="{0D027DB4-A6F4-424C-BAE0-04E2A8DDF280}" type="presParOf" srcId="{F9447718-4409-4E32-8E45-EA28B4176F2B}" destId="{39B4EB8F-1FC6-427C-8C75-2F74817DA1CE}" srcOrd="4" destOrd="0" presId="urn:microsoft.com/office/officeart/2005/8/layout/process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02FFC-8149-452A-89C9-AE05D205C7C4}">
      <dsp:nvSpPr>
        <dsp:cNvPr id="0" name=""/>
        <dsp:cNvSpPr/>
      </dsp:nvSpPr>
      <dsp:spPr>
        <a:xfrm>
          <a:off x="4822" y="916521"/>
          <a:ext cx="1441251" cy="9863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0" kern="1200"/>
            <a:t>Fault sensing:</a:t>
          </a:r>
          <a:endParaRPr lang="en-US" sz="1800" kern="1200"/>
        </a:p>
      </dsp:txBody>
      <dsp:txXfrm>
        <a:off x="33711" y="945410"/>
        <a:ext cx="1383473" cy="928578"/>
      </dsp:txXfrm>
    </dsp:sp>
    <dsp:sp modelId="{9EEEBD0B-C1A6-46ED-B8FE-B2CF37726399}">
      <dsp:nvSpPr>
        <dsp:cNvPr id="0" name=""/>
        <dsp:cNvSpPr/>
      </dsp:nvSpPr>
      <dsp:spPr>
        <a:xfrm>
          <a:off x="1590198" y="12309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1302470"/>
        <a:ext cx="213882" cy="214458"/>
      </dsp:txXfrm>
    </dsp:sp>
    <dsp:sp modelId="{57CE5FA0-7961-4A63-A48F-4A1CC3330D3B}">
      <dsp:nvSpPr>
        <dsp:cNvPr id="0" name=""/>
        <dsp:cNvSpPr/>
      </dsp:nvSpPr>
      <dsp:spPr>
        <a:xfrm>
          <a:off x="2022574" y="916521"/>
          <a:ext cx="1441251" cy="9863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singal processing </a:t>
          </a:r>
        </a:p>
      </dsp:txBody>
      <dsp:txXfrm>
        <a:off x="2051463" y="945410"/>
        <a:ext cx="1383473" cy="928578"/>
      </dsp:txXfrm>
    </dsp:sp>
    <dsp:sp modelId="{BB1C961C-4152-41EA-8197-E9E5EB920DA3}">
      <dsp:nvSpPr>
        <dsp:cNvPr id="0" name=""/>
        <dsp:cNvSpPr/>
      </dsp:nvSpPr>
      <dsp:spPr>
        <a:xfrm>
          <a:off x="3607950" y="12309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1302470"/>
        <a:ext cx="213882" cy="214458"/>
      </dsp:txXfrm>
    </dsp:sp>
    <dsp:sp modelId="{39B4EB8F-1FC6-427C-8C75-2F74817DA1CE}">
      <dsp:nvSpPr>
        <dsp:cNvPr id="0" name=""/>
        <dsp:cNvSpPr/>
      </dsp:nvSpPr>
      <dsp:spPr>
        <a:xfrm>
          <a:off x="4040326" y="916521"/>
          <a:ext cx="1441251" cy="9863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0" kern="1200"/>
            <a:t>decision making circuit</a:t>
          </a:r>
          <a:endParaRPr lang="en-US" sz="1800" kern="1200"/>
        </a:p>
      </dsp:txBody>
      <dsp:txXfrm>
        <a:off x="4069215" y="945410"/>
        <a:ext cx="1383473" cy="92857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Ashraf Abu Baker</cp:lastModifiedBy>
  <cp:revision>9</cp:revision>
  <dcterms:created xsi:type="dcterms:W3CDTF">2020-03-04T07:02:00Z</dcterms:created>
  <dcterms:modified xsi:type="dcterms:W3CDTF">2020-03-04T07:15:00Z</dcterms:modified>
</cp:coreProperties>
</file>