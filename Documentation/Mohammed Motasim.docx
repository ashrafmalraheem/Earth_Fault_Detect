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532" w:rsidRDefault="00461532" w:rsidP="00BA46C0">
      <w:pPr>
        <w:rPr>
          <w:sz w:val="28"/>
          <w:szCs w:val="28"/>
        </w:rPr>
      </w:pPr>
      <w:r w:rsidRPr="00461532">
        <w:rPr>
          <w:sz w:val="28"/>
          <w:szCs w:val="28"/>
        </w:rPr>
        <w:t xml:space="preserve">                                                </w:t>
      </w:r>
      <w:r>
        <w:rPr>
          <w:sz w:val="28"/>
          <w:szCs w:val="28"/>
        </w:rPr>
        <w:t xml:space="preserve">          </w:t>
      </w:r>
      <w:r w:rsidRPr="00461532">
        <w:rPr>
          <w:sz w:val="28"/>
          <w:szCs w:val="28"/>
        </w:rPr>
        <w:t xml:space="preserve"> Earth fault detect</w:t>
      </w:r>
    </w:p>
    <w:p w:rsidR="00461532" w:rsidRPr="00461532" w:rsidRDefault="00461532" w:rsidP="00BA46C0">
      <w:pPr>
        <w:rPr>
          <w:sz w:val="28"/>
          <w:szCs w:val="28"/>
        </w:rPr>
      </w:pPr>
    </w:p>
    <w:p w:rsidR="00461532" w:rsidRDefault="00461532" w:rsidP="00BA46C0">
      <w:r w:rsidRPr="00461532">
        <w:rPr>
          <w:color w:val="C00000"/>
        </w:rPr>
        <w:t>Introduction</w:t>
      </w:r>
      <w:r>
        <w:t>:</w:t>
      </w:r>
    </w:p>
    <w:p w:rsidR="00461532" w:rsidRDefault="00461532" w:rsidP="00461532">
      <w:pPr>
        <w:shd w:val="clear" w:color="auto" w:fill="FFFFFF"/>
        <w:spacing w:before="100" w:beforeAutospacing="1" w:after="100" w:afterAutospacing="1" w:line="300" w:lineRule="atLeast"/>
        <w:jc w:val="both"/>
        <w:rPr>
          <w:color w:val="000000"/>
          <w:sz w:val="27"/>
          <w:szCs w:val="27"/>
        </w:rPr>
      </w:pPr>
      <w:r>
        <w:t>Earth fault is a contact occurs between the live conductor and earth/ground ,so that the current flow directly to the ground .</w:t>
      </w:r>
      <w:r w:rsidRPr="00461532">
        <w:rPr>
          <w:color w:val="000000"/>
          <w:sz w:val="27"/>
          <w:szCs w:val="27"/>
        </w:rPr>
        <w:t xml:space="preserve"> </w:t>
      </w:r>
      <w:r w:rsidRPr="00461532">
        <w:rPr>
          <w:color w:val="000000"/>
        </w:rPr>
        <w:t>Such faults can cause objectionable circulating currents</w:t>
      </w:r>
      <w:r>
        <w:rPr>
          <w:color w:val="000000"/>
        </w:rPr>
        <w:t xml:space="preserve"> result in power losses</w:t>
      </w:r>
      <w:r w:rsidRPr="00461532">
        <w:rPr>
          <w:color w:val="000000"/>
        </w:rPr>
        <w:t>, or may energize the housings of equipment at a dangerous voltage</w:t>
      </w:r>
      <w:r>
        <w:rPr>
          <w:color w:val="000000"/>
        </w:rPr>
        <w:t xml:space="preserve"> results in a dangerous electrical shock to users</w:t>
      </w:r>
      <w:r>
        <w:rPr>
          <w:color w:val="000000"/>
          <w:sz w:val="27"/>
          <w:szCs w:val="27"/>
        </w:rPr>
        <w:t>.</w:t>
      </w:r>
    </w:p>
    <w:p w:rsidR="00461532" w:rsidRPr="00461532" w:rsidRDefault="00461532" w:rsidP="00461532">
      <w:pPr>
        <w:shd w:val="clear" w:color="auto" w:fill="FFFFFF"/>
        <w:spacing w:before="100" w:beforeAutospacing="1" w:after="100" w:afterAutospacing="1" w:line="300" w:lineRule="atLeast"/>
        <w:jc w:val="both"/>
        <w:rPr>
          <w:rFonts w:eastAsia="Times New Roman" w:cstheme="minorHAnsi"/>
          <w:color w:val="000000" w:themeColor="text1"/>
        </w:rPr>
      </w:pPr>
    </w:p>
    <w:p w:rsidR="00461532" w:rsidRPr="00461532" w:rsidRDefault="00461532" w:rsidP="00461532">
      <w:pPr>
        <w:shd w:val="clear" w:color="auto" w:fill="FFFFFF"/>
        <w:spacing w:before="100" w:beforeAutospacing="1" w:after="100" w:afterAutospacing="1" w:line="300" w:lineRule="atLeast"/>
        <w:jc w:val="both"/>
        <w:rPr>
          <w:rFonts w:eastAsia="Times New Roman" w:cstheme="minorHAnsi"/>
          <w:color w:val="C00000"/>
        </w:rPr>
      </w:pPr>
      <w:r w:rsidRPr="00461532">
        <w:rPr>
          <w:rFonts w:ascii="Calibri" w:hAnsi="Calibri" w:cs="Calibri"/>
          <w:color w:val="C00000"/>
        </w:rPr>
        <w:t xml:space="preserve"> </w:t>
      </w:r>
      <w:r w:rsidRPr="00461532">
        <w:rPr>
          <w:rFonts w:eastAsia="Times New Roman" w:cstheme="minorHAnsi"/>
          <w:color w:val="C00000"/>
        </w:rPr>
        <w:t>Preliminary design:</w:t>
      </w:r>
    </w:p>
    <w:p w:rsidR="00461532" w:rsidRDefault="006655B4" w:rsidP="00BA46C0">
      <w:r>
        <w:rPr>
          <w:noProof/>
        </w:rPr>
        <w:pict>
          <v:shapetype id="_x0000_t32" coordsize="21600,21600" o:spt="32" o:oned="t" path="m,l21600,21600e" filled="f">
            <v:path arrowok="t" fillok="f" o:connecttype="none"/>
            <o:lock v:ext="edit" shapetype="t"/>
          </v:shapetype>
          <v:shape id="_x0000_s1053" type="#_x0000_t32" style="position:absolute;margin-left:142.95pt;margin-top:13.25pt;width:.05pt;height:34.55pt;z-index:251677696" o:connectortype="straight"/>
        </w:pict>
      </w:r>
      <w:r>
        <w:rPr>
          <w:noProof/>
        </w:rPr>
        <w:pict>
          <v:shape id="_x0000_s1052" type="#_x0000_t32" style="position:absolute;margin-left:29.25pt;margin-top:13.25pt;width:113.7pt;height:0;z-index:251676672" o:connectortype="straight"/>
        </w:pict>
      </w:r>
    </w:p>
    <w:p w:rsidR="00461532" w:rsidRDefault="006655B4" w:rsidP="00BA46C0">
      <w:r>
        <w:rPr>
          <w:noProof/>
        </w:rPr>
        <w:pict>
          <v:shape id="_x0000_s1051" type="#_x0000_t32" style="position:absolute;margin-left:376.15pt;margin-top:25.3pt;width:0;height:19.55pt;z-index:251675648" o:connectortype="straight"/>
        </w:pict>
      </w:r>
      <w:r>
        <w:rPr>
          <w:noProof/>
        </w:rPr>
        <w:pict>
          <v:shape id="_x0000_s1050" type="#_x0000_t32" style="position:absolute;margin-left:277.65pt;margin-top:25.3pt;width:0;height:19.6pt;z-index:251674624" o:connectortype="straight"/>
        </w:pict>
      </w:r>
      <w:r>
        <w:rPr>
          <w:noProof/>
        </w:rPr>
        <w:pict>
          <v:shape id="_x0000_s1048" type="#_x0000_t32" style="position:absolute;margin-left:180.3pt;margin-top:25.3pt;width:0;height:19.6pt;z-index:251673600" o:connectortype="straight"/>
        </w:pict>
      </w:r>
      <w:r>
        <w:rPr>
          <w:noProof/>
        </w:rPr>
        <w:pict>
          <v:shape id="_x0000_s1047" type="#_x0000_t32" style="position:absolute;margin-left:82.95pt;margin-top:25.3pt;width:.55pt;height:20pt;z-index:251672576" o:connectortype="straight"/>
        </w:pict>
      </w:r>
      <w:r>
        <w:rPr>
          <w:noProof/>
        </w:rPr>
        <w:pict>
          <v:shapetype id="_x0000_t202" coordsize="21600,21600" o:spt="202" path="m,l,21600r21600,l21600,xe">
            <v:stroke joinstyle="miter"/>
            <v:path gradientshapeok="t" o:connecttype="rect"/>
          </v:shapetype>
          <v:shape id="_x0000_s1036" type="#_x0000_t202" style="position:absolute;margin-left:337.55pt;margin-top:45.25pt;width:67.4pt;height:44.55pt;z-index:251665408;mso-width-relative:margin;mso-height-relative:margin">
            <v:textbox style="mso-next-textbox:#_x0000_s1036">
              <w:txbxContent>
                <w:p w:rsidR="00BA46C0" w:rsidRDefault="00461532" w:rsidP="00BA46C0">
                  <w:r>
                    <w:t>R</w:t>
                  </w:r>
                  <w:r w:rsidR="00845965">
                    <w:t xml:space="preserve">econnecti-ng </w:t>
                  </w:r>
                  <w:r>
                    <w:t xml:space="preserve"> </w:t>
                  </w:r>
                  <w:r w:rsidR="00845965">
                    <w:t>switch</w:t>
                  </w:r>
                </w:p>
              </w:txbxContent>
            </v:textbox>
          </v:shape>
        </w:pict>
      </w:r>
      <w:r>
        <w:rPr>
          <w:noProof/>
        </w:rPr>
        <w:pict>
          <v:shape id="_x0000_s1035" type="#_x0000_t202" style="position:absolute;margin-left:240.25pt;margin-top:45.3pt;width:85.3pt;height:44.55pt;z-index:251664384;mso-width-relative:margin;mso-height-relative:margin">
            <v:textbox style="mso-next-textbox:#_x0000_s1035">
              <w:txbxContent>
                <w:p w:rsidR="00BA46C0" w:rsidRDefault="00BA46C0" w:rsidP="00BA46C0">
                  <w:r>
                    <w:t>5 mins delay</w:t>
                  </w:r>
                  <w:r w:rsidR="00214BE2">
                    <w:t xml:space="preserve"> circuit</w:t>
                  </w:r>
                </w:p>
              </w:txbxContent>
            </v:textbox>
          </v:shape>
        </w:pict>
      </w:r>
      <w:r>
        <w:rPr>
          <w:noProof/>
        </w:rPr>
        <w:pict>
          <v:shape id="_x0000_s1042" type="#_x0000_t32" style="position:absolute;margin-left:325.55pt;margin-top:57pt;width:12pt;height:0;z-index:251669504" o:connectortype="straight">
            <v:stroke endarrow="block"/>
          </v:shape>
        </w:pict>
      </w:r>
      <w:r>
        <w:rPr>
          <w:noProof/>
        </w:rPr>
        <w:pict>
          <v:shape id="_x0000_s1041" type="#_x0000_t32" style="position:absolute;margin-left:228.25pt;margin-top:57pt;width:12pt;height:0;z-index:251668480" o:connectortype="straight">
            <v:stroke endarrow="block"/>
          </v:shape>
        </w:pict>
      </w:r>
      <w:r>
        <w:rPr>
          <w:noProof/>
        </w:rPr>
        <w:pict>
          <v:shape id="_x0000_s1040" type="#_x0000_t32" style="position:absolute;margin-left:130.1pt;margin-top:57pt;width:12.85pt;height:.6pt;z-index:251667456" o:connectortype="straight">
            <v:stroke endarrow="block"/>
          </v:shape>
        </w:pict>
      </w:r>
      <w:r>
        <w:rPr>
          <w:noProof/>
        </w:rPr>
        <w:pict>
          <v:shape id="_x0000_s1034" type="#_x0000_t202" style="position:absolute;margin-left:142.5pt;margin-top:44.45pt;width:85.3pt;height:30.45pt;z-index:251663360;mso-height-percent:200;mso-height-percent:200;mso-width-relative:margin;mso-height-relative:margin">
            <v:textbox style="mso-next-textbox:#_x0000_s1034;mso-fit-shape-to-text:t">
              <w:txbxContent>
                <w:p w:rsidR="00BA46C0" w:rsidRDefault="00BA46C0" w:rsidP="00BA46C0">
                  <w:r>
                    <w:t>Breakdown relay</w:t>
                  </w:r>
                </w:p>
              </w:txbxContent>
            </v:textbox>
          </v:shape>
        </w:pict>
      </w:r>
      <w:r>
        <w:rPr>
          <w:noProof/>
          <w:lang w:eastAsia="zh-TW"/>
        </w:rPr>
        <w:pict>
          <v:shape id="_x0000_s1030" type="#_x0000_t202" style="position:absolute;margin-left:-56.45pt;margin-top:-23.6pt;width:85.3pt;height:30.45pt;z-index:251660288;mso-height-percent:200;mso-height-percent:200;mso-width-relative:margin;mso-height-relative:margin">
            <v:textbox style="mso-next-textbox:#_x0000_s1030;mso-fit-shape-to-text:t">
              <w:txbxContent>
                <w:p w:rsidR="00BA46C0" w:rsidRDefault="00BA46C0" w:rsidP="00BA46C0">
                  <w:r>
                    <w:t>Power supply</w:t>
                  </w:r>
                </w:p>
              </w:txbxContent>
            </v:textbox>
          </v:shape>
        </w:pict>
      </w:r>
    </w:p>
    <w:p w:rsidR="00461532" w:rsidRPr="00461532" w:rsidRDefault="006655B4" w:rsidP="00461532">
      <w:r>
        <w:rPr>
          <w:noProof/>
        </w:rPr>
        <w:pict>
          <v:shape id="_x0000_s1046" type="#_x0000_t32" style="position:absolute;margin-left:83.5pt;margin-top:2.8pt;width:292.65pt;height:.05pt;z-index:251671552" o:connectortype="straight"/>
        </w:pict>
      </w:r>
    </w:p>
    <w:p w:rsidR="00461532" w:rsidRDefault="006655B4" w:rsidP="00461532">
      <w:r>
        <w:rPr>
          <w:noProof/>
        </w:rPr>
        <w:pict>
          <v:shape id="_x0000_s1032" type="#_x0000_t202" style="position:absolute;margin-left:44.8pt;margin-top:.4pt;width:85.3pt;height:44.95pt;z-index:251661312;mso-height-percent:200;mso-height-percent:200;mso-width-relative:margin;mso-height-relative:margin">
            <v:textbox style="mso-fit-shape-to-text:t">
              <w:txbxContent>
                <w:p w:rsidR="00BA46C0" w:rsidRDefault="00845965" w:rsidP="00BA46C0">
                  <w:r>
                    <w:t xml:space="preserve">Ac </w:t>
                  </w:r>
                  <w:r w:rsidR="00BA46C0">
                    <w:t>Current comperator</w:t>
                  </w:r>
                </w:p>
              </w:txbxContent>
            </v:textbox>
          </v:shape>
        </w:pict>
      </w:r>
    </w:p>
    <w:p w:rsidR="009E109F" w:rsidRDefault="00461532" w:rsidP="00461532">
      <w:pPr>
        <w:tabs>
          <w:tab w:val="left" w:pos="8663"/>
        </w:tabs>
      </w:pPr>
      <w:r>
        <w:tab/>
      </w:r>
    </w:p>
    <w:p w:rsidR="00461532" w:rsidRDefault="00461532" w:rsidP="00461532">
      <w:pPr>
        <w:tabs>
          <w:tab w:val="left" w:pos="8663"/>
        </w:tabs>
      </w:pPr>
    </w:p>
    <w:p w:rsidR="00461532" w:rsidRDefault="00461532" w:rsidP="00461532">
      <w:pPr>
        <w:tabs>
          <w:tab w:val="left" w:pos="8663"/>
        </w:tabs>
      </w:pPr>
    </w:p>
    <w:p w:rsidR="00461532" w:rsidRDefault="00461532" w:rsidP="00461532">
      <w:pPr>
        <w:tabs>
          <w:tab w:val="left" w:pos="8663"/>
        </w:tabs>
        <w:rPr>
          <w:color w:val="C00000"/>
        </w:rPr>
      </w:pPr>
      <w:r w:rsidRPr="00461532">
        <w:rPr>
          <w:color w:val="C00000"/>
        </w:rPr>
        <w:t>Literature review:</w:t>
      </w:r>
    </w:p>
    <w:p w:rsidR="00461532" w:rsidRPr="00013F85" w:rsidRDefault="00461532" w:rsidP="00461532">
      <w:pPr>
        <w:tabs>
          <w:tab w:val="left" w:pos="8663"/>
        </w:tabs>
        <w:rPr>
          <w:color w:val="000000" w:themeColor="text1"/>
        </w:rPr>
      </w:pPr>
    </w:p>
    <w:p w:rsidR="00461532" w:rsidRPr="00E42EC6" w:rsidRDefault="00845965" w:rsidP="00461532">
      <w:pPr>
        <w:tabs>
          <w:tab w:val="left" w:pos="8663"/>
        </w:tabs>
        <w:rPr>
          <w:color w:val="FF0000"/>
        </w:rPr>
      </w:pPr>
      <w:r w:rsidRPr="00E42EC6">
        <w:rPr>
          <w:color w:val="FF0000"/>
        </w:rPr>
        <w:t xml:space="preserve">Ac </w:t>
      </w:r>
      <w:r w:rsidR="00013F85" w:rsidRPr="00E42EC6">
        <w:rPr>
          <w:color w:val="FF0000"/>
        </w:rPr>
        <w:t>Current comperator:</w:t>
      </w:r>
      <w:r w:rsidRPr="00E42EC6">
        <w:rPr>
          <w:color w:val="FF0000"/>
        </w:rPr>
        <w:t xml:space="preserve"> </w:t>
      </w:r>
    </w:p>
    <w:p w:rsidR="00845965" w:rsidRDefault="00845965" w:rsidP="00461532">
      <w:pPr>
        <w:tabs>
          <w:tab w:val="left" w:pos="8663"/>
        </w:tabs>
        <w:rPr>
          <w:color w:val="000000" w:themeColor="text1"/>
        </w:rPr>
      </w:pPr>
      <w:r>
        <w:rPr>
          <w:color w:val="000000" w:themeColor="text1"/>
        </w:rPr>
        <w:t xml:space="preserve">-RCD (Residual Current Device) circuit </w:t>
      </w:r>
    </w:p>
    <w:p w:rsidR="00845965" w:rsidRDefault="00845965" w:rsidP="00461532">
      <w:pPr>
        <w:tabs>
          <w:tab w:val="left" w:pos="8663"/>
        </w:tabs>
        <w:rPr>
          <w:color w:val="000000" w:themeColor="text1"/>
        </w:rPr>
      </w:pPr>
      <w:r>
        <w:rPr>
          <w:color w:val="000000" w:themeColor="text1"/>
        </w:rPr>
        <w:t>When there is no earth fault the currents in the live conductor and the neutral conductor will be the same. If earth fault occur the current on the live conductor will be greater than the neutral one .</w:t>
      </w:r>
    </w:p>
    <w:p w:rsidR="00845965" w:rsidRDefault="00845965" w:rsidP="00461532">
      <w:pPr>
        <w:tabs>
          <w:tab w:val="left" w:pos="8663"/>
        </w:tabs>
        <w:rPr>
          <w:color w:val="000000" w:themeColor="text1"/>
        </w:rPr>
      </w:pPr>
      <w:r>
        <w:rPr>
          <w:color w:val="000000" w:themeColor="text1"/>
        </w:rPr>
        <w:t>The RCD circuit detects the difference between the two currents and give a signal which we will use in the next stage.</w:t>
      </w:r>
    </w:p>
    <w:p w:rsidR="00845965" w:rsidRDefault="00845965" w:rsidP="00461532">
      <w:pPr>
        <w:tabs>
          <w:tab w:val="left" w:pos="8663"/>
        </w:tabs>
        <w:rPr>
          <w:color w:val="000000" w:themeColor="text1"/>
        </w:rPr>
      </w:pPr>
      <w:r>
        <w:rPr>
          <w:noProof/>
          <w:color w:val="000000" w:themeColor="text1"/>
        </w:rPr>
        <w:lastRenderedPageBreak/>
        <w:drawing>
          <wp:inline distT="0" distB="0" distL="0" distR="0">
            <wp:extent cx="3792169" cy="2421331"/>
            <wp:effectExtent l="19050" t="0" r="0" b="0"/>
            <wp:docPr id="1" name="Picture 1" descr="E:\4th yearr\8th semester\My World\readable\project\photos\FIG-1-A-TYPICAL-RCD-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4th yearr\8th semester\My World\readable\project\photos\FIG-1-A-TYPICAL-RCD-CIRCUIT.png"/>
                    <pic:cNvPicPr>
                      <a:picLocks noChangeAspect="1" noChangeArrowheads="1"/>
                    </pic:cNvPicPr>
                  </pic:nvPicPr>
                  <pic:blipFill>
                    <a:blip r:embed="rId5"/>
                    <a:srcRect/>
                    <a:stretch>
                      <a:fillRect/>
                    </a:stretch>
                  </pic:blipFill>
                  <pic:spPr bwMode="auto">
                    <a:xfrm>
                      <a:off x="0" y="0"/>
                      <a:ext cx="3792322" cy="2421429"/>
                    </a:xfrm>
                    <a:prstGeom prst="rect">
                      <a:avLst/>
                    </a:prstGeom>
                    <a:noFill/>
                    <a:ln w="9525">
                      <a:noFill/>
                      <a:miter lim="800000"/>
                      <a:headEnd/>
                      <a:tailEnd/>
                    </a:ln>
                  </pic:spPr>
                </pic:pic>
              </a:graphicData>
            </a:graphic>
          </wp:inline>
        </w:drawing>
      </w:r>
    </w:p>
    <w:p w:rsidR="00013F85" w:rsidRDefault="00845965" w:rsidP="00461532">
      <w:pPr>
        <w:tabs>
          <w:tab w:val="left" w:pos="8663"/>
        </w:tabs>
        <w:rPr>
          <w:color w:val="000000" w:themeColor="text1"/>
        </w:rPr>
      </w:pPr>
      <w:r>
        <w:rPr>
          <w:color w:val="000000" w:themeColor="text1"/>
        </w:rPr>
        <w:t xml:space="preserve">                                                   RCD circuit</w:t>
      </w:r>
    </w:p>
    <w:p w:rsidR="00845965" w:rsidRPr="00E42EC6" w:rsidRDefault="00845965" w:rsidP="00461532">
      <w:pPr>
        <w:tabs>
          <w:tab w:val="left" w:pos="8663"/>
        </w:tabs>
        <w:rPr>
          <w:color w:val="FF0000"/>
        </w:rPr>
      </w:pPr>
      <w:r w:rsidRPr="00E42EC6">
        <w:rPr>
          <w:color w:val="FF0000"/>
        </w:rPr>
        <w:t>5 mins delay circuit:</w:t>
      </w:r>
    </w:p>
    <w:p w:rsidR="00E42EC6" w:rsidRDefault="00E42EC6" w:rsidP="00461532">
      <w:pPr>
        <w:tabs>
          <w:tab w:val="left" w:pos="8663"/>
        </w:tabs>
        <w:rPr>
          <w:color w:val="000000" w:themeColor="text1"/>
        </w:rPr>
      </w:pPr>
      <w:r>
        <w:rPr>
          <w:color w:val="000000" w:themeColor="text1"/>
        </w:rPr>
        <w:t>Time delay circuits:</w:t>
      </w:r>
    </w:p>
    <w:p w:rsidR="00E42EC6" w:rsidRDefault="00E42EC6" w:rsidP="00E42EC6">
      <w:pPr>
        <w:tabs>
          <w:tab w:val="left" w:pos="8663"/>
        </w:tabs>
        <w:rPr>
          <w:color w:val="000000" w:themeColor="text1"/>
        </w:rPr>
      </w:pPr>
      <w:r>
        <w:rPr>
          <w:color w:val="000000" w:themeColor="text1"/>
        </w:rPr>
        <w:t>-555 timer delay circuits</w:t>
      </w:r>
    </w:p>
    <w:p w:rsidR="00214BE2" w:rsidRDefault="00B7667D" w:rsidP="00E42EC6">
      <w:pPr>
        <w:tabs>
          <w:tab w:val="left" w:pos="8663"/>
        </w:tabs>
        <w:rPr>
          <w:color w:val="000000" w:themeColor="text1"/>
        </w:rPr>
      </w:pPr>
      <w:r>
        <w:rPr>
          <w:noProof/>
          <w:color w:val="000000" w:themeColor="text1"/>
        </w:rPr>
        <w:drawing>
          <wp:inline distT="0" distB="0" distL="0" distR="0">
            <wp:extent cx="2618740" cy="2385060"/>
            <wp:effectExtent l="19050" t="0" r="0" b="0"/>
            <wp:docPr id="5" name="Picture 4" descr="E:\4th yearr\8th semester\My World\readable\project\photos\F38A7Y0JIOUL4RE.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4th yearr\8th semester\My World\readable\project\photos\F38A7Y0JIOUL4RE.LARGE.jpg"/>
                    <pic:cNvPicPr>
                      <a:picLocks noChangeAspect="1" noChangeArrowheads="1"/>
                    </pic:cNvPicPr>
                  </pic:nvPicPr>
                  <pic:blipFill>
                    <a:blip r:embed="rId6"/>
                    <a:srcRect/>
                    <a:stretch>
                      <a:fillRect/>
                    </a:stretch>
                  </pic:blipFill>
                  <pic:spPr bwMode="auto">
                    <a:xfrm>
                      <a:off x="0" y="0"/>
                      <a:ext cx="2618740" cy="2385060"/>
                    </a:xfrm>
                    <a:prstGeom prst="rect">
                      <a:avLst/>
                    </a:prstGeom>
                    <a:noFill/>
                    <a:ln w="9525">
                      <a:noFill/>
                      <a:miter lim="800000"/>
                      <a:headEnd/>
                      <a:tailEnd/>
                    </a:ln>
                  </pic:spPr>
                </pic:pic>
              </a:graphicData>
            </a:graphic>
          </wp:inline>
        </w:drawing>
      </w:r>
    </w:p>
    <w:p w:rsidR="00214BE2" w:rsidRDefault="00B7667D" w:rsidP="00E42EC6">
      <w:pPr>
        <w:tabs>
          <w:tab w:val="left" w:pos="8663"/>
        </w:tabs>
        <w:rPr>
          <w:color w:val="000000" w:themeColor="text1"/>
        </w:rPr>
      </w:pPr>
      <w:r>
        <w:rPr>
          <w:color w:val="000000" w:themeColor="text1"/>
        </w:rPr>
        <w:t xml:space="preserve">                       NE555 timer</w:t>
      </w:r>
    </w:p>
    <w:p w:rsidR="00214BE2" w:rsidRDefault="00214BE2" w:rsidP="00E42EC6">
      <w:pPr>
        <w:tabs>
          <w:tab w:val="left" w:pos="8663"/>
        </w:tabs>
        <w:rPr>
          <w:color w:val="000000" w:themeColor="text1"/>
        </w:rPr>
      </w:pPr>
    </w:p>
    <w:p w:rsidR="00214BE2" w:rsidRDefault="00214BE2" w:rsidP="00E42EC6">
      <w:pPr>
        <w:tabs>
          <w:tab w:val="left" w:pos="8663"/>
        </w:tabs>
        <w:rPr>
          <w:color w:val="000000" w:themeColor="text1"/>
        </w:rPr>
      </w:pPr>
    </w:p>
    <w:p w:rsidR="00214BE2" w:rsidRDefault="00214BE2" w:rsidP="00E42EC6">
      <w:pPr>
        <w:tabs>
          <w:tab w:val="left" w:pos="8663"/>
        </w:tabs>
        <w:rPr>
          <w:color w:val="000000" w:themeColor="text1"/>
        </w:rPr>
      </w:pPr>
    </w:p>
    <w:p w:rsidR="00E42EC6" w:rsidRDefault="00E42EC6" w:rsidP="00E42EC6">
      <w:pPr>
        <w:tabs>
          <w:tab w:val="left" w:pos="8663"/>
        </w:tabs>
        <w:rPr>
          <w:color w:val="000000" w:themeColor="text1"/>
        </w:rPr>
      </w:pPr>
      <w:r>
        <w:rPr>
          <w:color w:val="000000" w:themeColor="text1"/>
        </w:rPr>
        <w:t>-OpAmp RC delay circuit</w:t>
      </w:r>
    </w:p>
    <w:p w:rsidR="00B7667D" w:rsidRDefault="00B7667D" w:rsidP="00E42EC6">
      <w:pPr>
        <w:tabs>
          <w:tab w:val="left" w:pos="8663"/>
        </w:tabs>
        <w:rPr>
          <w:color w:val="000000" w:themeColor="text1"/>
        </w:rPr>
      </w:pPr>
      <w:r>
        <w:rPr>
          <w:noProof/>
          <w:color w:val="000000" w:themeColor="text1"/>
        </w:rPr>
        <w:lastRenderedPageBreak/>
        <w:drawing>
          <wp:inline distT="0" distB="0" distL="0" distR="0">
            <wp:extent cx="4096385" cy="2750820"/>
            <wp:effectExtent l="19050" t="0" r="0" b="0"/>
            <wp:docPr id="6" name="Picture 5" descr="E:\4th yearr\8th semester\My World\readable\project\photos\LONG-INTERVAL-RC-TIM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4th yearr\8th semester\My World\readable\project\photos\LONG-INTERVAL-RC-TIMER.gif"/>
                    <pic:cNvPicPr>
                      <a:picLocks noChangeAspect="1" noChangeArrowheads="1"/>
                    </pic:cNvPicPr>
                  </pic:nvPicPr>
                  <pic:blipFill>
                    <a:blip r:embed="rId7"/>
                    <a:srcRect/>
                    <a:stretch>
                      <a:fillRect/>
                    </a:stretch>
                  </pic:blipFill>
                  <pic:spPr bwMode="auto">
                    <a:xfrm>
                      <a:off x="0" y="0"/>
                      <a:ext cx="4096385" cy="2750820"/>
                    </a:xfrm>
                    <a:prstGeom prst="rect">
                      <a:avLst/>
                    </a:prstGeom>
                    <a:noFill/>
                    <a:ln w="9525">
                      <a:noFill/>
                      <a:miter lim="800000"/>
                      <a:headEnd/>
                      <a:tailEnd/>
                    </a:ln>
                  </pic:spPr>
                </pic:pic>
              </a:graphicData>
            </a:graphic>
          </wp:inline>
        </w:drawing>
      </w:r>
    </w:p>
    <w:p w:rsidR="00214BE2" w:rsidRDefault="00B7667D" w:rsidP="00E42EC6">
      <w:pPr>
        <w:tabs>
          <w:tab w:val="left" w:pos="8663"/>
        </w:tabs>
        <w:rPr>
          <w:color w:val="000000" w:themeColor="text1"/>
        </w:rPr>
      </w:pPr>
      <w:r>
        <w:rPr>
          <w:rFonts w:ascii="Arial" w:hAnsi="Arial" w:cs="Arial"/>
          <w:color w:val="0E0970"/>
          <w:sz w:val="18"/>
          <w:szCs w:val="18"/>
          <w:shd w:val="clear" w:color="auto" w:fill="FFFFFF"/>
        </w:rPr>
        <w:t>With the help of high gain high impedance operational amplifier, we can build a long time delay with resistor-capacitor (RC) circuit since it allow high resistance resistors to be used. We can calculate the time (t) using the following formula; Time (t) = R4.C.ln(Vr/(Vr-Vi)).</w:t>
      </w:r>
    </w:p>
    <w:p w:rsidR="00E42EC6" w:rsidRDefault="00E42EC6" w:rsidP="00E42EC6">
      <w:pPr>
        <w:tabs>
          <w:tab w:val="left" w:pos="8663"/>
        </w:tabs>
        <w:rPr>
          <w:color w:val="000000" w:themeColor="text1"/>
        </w:rPr>
      </w:pPr>
      <w:r>
        <w:rPr>
          <w:color w:val="000000" w:themeColor="text1"/>
        </w:rPr>
        <w:t>-</w:t>
      </w:r>
      <w:r w:rsidR="004D0D6D">
        <w:rPr>
          <w:color w:val="000000" w:themeColor="text1"/>
        </w:rPr>
        <w:t>RC MOS time delay circuit</w:t>
      </w:r>
    </w:p>
    <w:p w:rsidR="00214BE2" w:rsidRDefault="00214BE2" w:rsidP="00E42EC6">
      <w:pPr>
        <w:tabs>
          <w:tab w:val="left" w:pos="8663"/>
        </w:tabs>
        <w:rPr>
          <w:color w:val="000000" w:themeColor="text1"/>
        </w:rPr>
      </w:pPr>
      <w:r>
        <w:rPr>
          <w:noProof/>
          <w:color w:val="000000" w:themeColor="text1"/>
        </w:rPr>
        <w:drawing>
          <wp:inline distT="0" distB="0" distL="0" distR="0">
            <wp:extent cx="4638378" cy="3079699"/>
            <wp:effectExtent l="19050" t="0" r="0" b="0"/>
            <wp:docPr id="4" name="Picture 3" descr="E:\4th yearr\8th semester\My World\readable\project\photos\mosfet_timer_circuit_on_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4th yearr\8th semester\My World\readable\project\photos\mosfet_timer_circuit_on_delay.png"/>
                    <pic:cNvPicPr>
                      <a:picLocks noChangeAspect="1" noChangeArrowheads="1"/>
                    </pic:cNvPicPr>
                  </pic:nvPicPr>
                  <pic:blipFill>
                    <a:blip r:embed="rId8"/>
                    <a:srcRect/>
                    <a:stretch>
                      <a:fillRect/>
                    </a:stretch>
                  </pic:blipFill>
                  <pic:spPr bwMode="auto">
                    <a:xfrm>
                      <a:off x="0" y="0"/>
                      <a:ext cx="4638040" cy="3079475"/>
                    </a:xfrm>
                    <a:prstGeom prst="rect">
                      <a:avLst/>
                    </a:prstGeom>
                    <a:noFill/>
                    <a:ln w="9525">
                      <a:noFill/>
                      <a:miter lim="800000"/>
                      <a:headEnd/>
                      <a:tailEnd/>
                    </a:ln>
                  </pic:spPr>
                </pic:pic>
              </a:graphicData>
            </a:graphic>
          </wp:inline>
        </w:drawing>
      </w:r>
    </w:p>
    <w:p w:rsidR="00E42EC6" w:rsidRDefault="00E42EC6" w:rsidP="00E42EC6">
      <w:pPr>
        <w:tabs>
          <w:tab w:val="left" w:pos="8663"/>
        </w:tabs>
        <w:rPr>
          <w:color w:val="000000" w:themeColor="text1"/>
        </w:rPr>
      </w:pPr>
      <w:r>
        <w:rPr>
          <w:color w:val="000000" w:themeColor="text1"/>
        </w:rPr>
        <w:t xml:space="preserve"> </w:t>
      </w:r>
    </w:p>
    <w:p w:rsidR="00B7667D" w:rsidRDefault="00B7667D" w:rsidP="00B7667D">
      <w:pPr>
        <w:pStyle w:val="NormalWeb"/>
        <w:shd w:val="clear" w:color="auto" w:fill="FFFFFF"/>
        <w:spacing w:before="115" w:beforeAutospacing="0" w:after="288" w:afterAutospacing="0"/>
        <w:rPr>
          <w:rFonts w:ascii="Helvetica" w:hAnsi="Helvetica" w:cs="Helvetica"/>
          <w:color w:val="444444"/>
          <w:sz w:val="18"/>
          <w:szCs w:val="18"/>
        </w:rPr>
      </w:pPr>
      <w:r>
        <w:rPr>
          <w:rFonts w:ascii="Helvetica" w:hAnsi="Helvetica" w:cs="Helvetica"/>
          <w:color w:val="444444"/>
          <w:sz w:val="18"/>
          <w:szCs w:val="18"/>
        </w:rPr>
        <w:t>This circuit has almost 10 to 12 seconds delay to turn on the load. You can use other MOSFET too, but that should match your requirements.</w:t>
      </w:r>
    </w:p>
    <w:p w:rsidR="00B7667D" w:rsidRDefault="00B7667D" w:rsidP="00B7667D">
      <w:pPr>
        <w:pStyle w:val="NormalWeb"/>
        <w:shd w:val="clear" w:color="auto" w:fill="FFFFFF"/>
        <w:spacing w:before="115" w:beforeAutospacing="0" w:after="288" w:afterAutospacing="0"/>
        <w:rPr>
          <w:rFonts w:ascii="Helvetica" w:hAnsi="Helvetica" w:cs="Helvetica"/>
          <w:color w:val="444444"/>
          <w:sz w:val="18"/>
          <w:szCs w:val="18"/>
        </w:rPr>
      </w:pPr>
      <w:r>
        <w:rPr>
          <w:rFonts w:ascii="Helvetica" w:hAnsi="Helvetica" w:cs="Helvetica"/>
          <w:color w:val="444444"/>
          <w:sz w:val="18"/>
          <w:szCs w:val="18"/>
        </w:rPr>
        <w:t>Another point to note that you could use DC supply with this timer circuit.</w:t>
      </w:r>
    </w:p>
    <w:p w:rsidR="00B7667D" w:rsidRDefault="00B7667D" w:rsidP="00B7667D">
      <w:pPr>
        <w:pStyle w:val="NormalWeb"/>
        <w:shd w:val="clear" w:color="auto" w:fill="FFFFFF"/>
        <w:spacing w:before="115" w:beforeAutospacing="0" w:after="288" w:afterAutospacing="0"/>
        <w:rPr>
          <w:rFonts w:ascii="Helvetica" w:hAnsi="Helvetica" w:cs="Helvetica"/>
          <w:color w:val="444444"/>
          <w:sz w:val="18"/>
          <w:szCs w:val="18"/>
        </w:rPr>
      </w:pPr>
      <w:r>
        <w:rPr>
          <w:rFonts w:ascii="Helvetica" w:hAnsi="Helvetica" w:cs="Helvetica"/>
          <w:color w:val="444444"/>
          <w:sz w:val="18"/>
          <w:szCs w:val="18"/>
          <w:shd w:val="clear" w:color="auto" w:fill="FFFFFF"/>
        </w:rPr>
        <w:t xml:space="preserve">In fact RC time constant is not a constant at all, as capacitance can vary as high as </w:t>
      </w:r>
      <w:r>
        <w:rPr>
          <w:rFonts w:ascii="Cambria Math" w:hAnsi="Cambria Math" w:cs="Cambria Math"/>
          <w:color w:val="444444"/>
          <w:sz w:val="18"/>
          <w:szCs w:val="18"/>
          <w:shd w:val="clear" w:color="auto" w:fill="FFFFFF"/>
        </w:rPr>
        <w:t>∓</w:t>
      </w:r>
      <w:r>
        <w:rPr>
          <w:rFonts w:ascii="Helvetica" w:hAnsi="Helvetica" w:cs="Helvetica"/>
          <w:color w:val="444444"/>
          <w:sz w:val="18"/>
          <w:szCs w:val="18"/>
          <w:shd w:val="clear" w:color="auto" w:fill="FFFFFF"/>
        </w:rPr>
        <w:t>30%. So this timers are just for non-critical applications and educational purpose.</w:t>
      </w:r>
    </w:p>
    <w:p w:rsidR="00845965" w:rsidRPr="00013F85" w:rsidRDefault="00845965" w:rsidP="00461532">
      <w:pPr>
        <w:tabs>
          <w:tab w:val="left" w:pos="8663"/>
        </w:tabs>
        <w:rPr>
          <w:color w:val="000000" w:themeColor="text1"/>
        </w:rPr>
      </w:pPr>
    </w:p>
    <w:sectPr w:rsidR="00845965" w:rsidRPr="00013F85" w:rsidSect="009E10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Math">
    <w:panose1 w:val="00000000000000000000"/>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326A85"/>
    <w:multiLevelType w:val="multilevel"/>
    <w:tmpl w:val="CCD4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BA46C0"/>
    <w:rsid w:val="00013F85"/>
    <w:rsid w:val="000442A5"/>
    <w:rsid w:val="00096396"/>
    <w:rsid w:val="00214BE2"/>
    <w:rsid w:val="00461532"/>
    <w:rsid w:val="004D0D6D"/>
    <w:rsid w:val="00584417"/>
    <w:rsid w:val="006655B4"/>
    <w:rsid w:val="00845965"/>
    <w:rsid w:val="009E109F"/>
    <w:rsid w:val="00B7667D"/>
    <w:rsid w:val="00BA46C0"/>
    <w:rsid w:val="00CF7093"/>
    <w:rsid w:val="00D57940"/>
    <w:rsid w:val="00E42EC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1" type="connector" idref="#_x0000_s1040"/>
        <o:r id="V:Rule12" type="connector" idref="#_x0000_s1048"/>
        <o:r id="V:Rule13" type="connector" idref="#_x0000_s1046"/>
        <o:r id="V:Rule14" type="connector" idref="#_x0000_s1051"/>
        <o:r id="V:Rule15" type="connector" idref="#_x0000_s1042"/>
        <o:r id="V:Rule16" type="connector" idref="#_x0000_s1053"/>
        <o:r id="V:Rule17" type="connector" idref="#_x0000_s1050"/>
        <o:r id="V:Rule18" type="connector" idref="#_x0000_s1052"/>
        <o:r id="V:Rule19" type="connector" idref="#_x0000_s1047"/>
        <o:r id="V:Rule20"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0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46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6C0"/>
    <w:rPr>
      <w:rFonts w:ascii="Tahoma" w:hAnsi="Tahoma" w:cs="Tahoma"/>
      <w:sz w:val="16"/>
      <w:szCs w:val="16"/>
    </w:rPr>
  </w:style>
  <w:style w:type="paragraph" w:styleId="NormalWeb">
    <w:name w:val="Normal (Web)"/>
    <w:basedOn w:val="Normal"/>
    <w:uiPriority w:val="99"/>
    <w:semiHidden/>
    <w:unhideWhenUsed/>
    <w:rsid w:val="00B766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38598656">
      <w:bodyDiv w:val="1"/>
      <w:marLeft w:val="0"/>
      <w:marRight w:val="0"/>
      <w:marTop w:val="0"/>
      <w:marBottom w:val="0"/>
      <w:divBdr>
        <w:top w:val="none" w:sz="0" w:space="0" w:color="auto"/>
        <w:left w:val="none" w:sz="0" w:space="0" w:color="auto"/>
        <w:bottom w:val="none" w:sz="0" w:space="0" w:color="auto"/>
        <w:right w:val="none" w:sz="0" w:space="0" w:color="auto"/>
      </w:divBdr>
    </w:div>
    <w:div w:id="93652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705</TotalTime>
  <Pages>4</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Motasim</dc:creator>
  <cp:lastModifiedBy>Motasim</cp:lastModifiedBy>
  <cp:revision>8</cp:revision>
  <dcterms:created xsi:type="dcterms:W3CDTF">2020-02-22T06:36:00Z</dcterms:created>
  <dcterms:modified xsi:type="dcterms:W3CDTF">2020-02-23T14:37:00Z</dcterms:modified>
</cp:coreProperties>
</file>