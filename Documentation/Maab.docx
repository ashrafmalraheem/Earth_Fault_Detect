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1E9DA" w14:textId="77777777" w:rsidR="0068145F" w:rsidRDefault="0068145F" w:rsidP="0068145F">
      <w:pPr>
        <w:pStyle w:val="Title"/>
        <w:jc w:val="center"/>
      </w:pPr>
      <w:r>
        <w:t>Earth Fault Protection</w:t>
      </w:r>
    </w:p>
    <w:p w14:paraId="76654382" w14:textId="77777777" w:rsidR="0068145F" w:rsidRDefault="0068145F">
      <w:pPr>
        <w:pStyle w:val="Heading1"/>
        <w:pPrChange w:id="0" w:author="Ashraf Abu Baker" w:date="2020-02-25T09:26:00Z">
          <w:pPr/>
        </w:pPrChange>
      </w:pPr>
      <w:commentRangeStart w:id="1"/>
      <w:r>
        <w:t>Introduction:</w:t>
      </w:r>
      <w:commentRangeEnd w:id="1"/>
      <w:r w:rsidR="00D30CFB">
        <w:rPr>
          <w:rStyle w:val="CommentReference"/>
          <w:rFonts w:asciiTheme="minorHAnsi" w:eastAsiaTheme="minorHAnsi" w:hAnsiTheme="minorHAnsi" w:cstheme="minorBidi"/>
          <w:color w:val="auto"/>
        </w:rPr>
        <w:commentReference w:id="1"/>
      </w:r>
    </w:p>
    <w:p w14:paraId="25DBC0F9" w14:textId="77777777" w:rsidR="0068145F" w:rsidRDefault="0068145F" w:rsidP="0068145F">
      <w:pPr>
        <w:rPr>
          <w:sz w:val="28"/>
          <w:szCs w:val="28"/>
        </w:rPr>
      </w:pPr>
      <w:r>
        <w:rPr>
          <w:sz w:val="28"/>
          <w:szCs w:val="28"/>
        </w:rPr>
        <w:t xml:space="preserve">       </w:t>
      </w:r>
      <w:commentRangeStart w:id="2"/>
      <w:r>
        <w:rPr>
          <w:sz w:val="28"/>
          <w:szCs w:val="28"/>
        </w:rPr>
        <w:t>Earth fault current is the current that flows through earth,and it occurs due to a break or damage in the insulation which causing the conductor to touch the hull of the electric circuit.If a human touched the circuit accedently,he will get a shock and might be fatal. Earth fault current can also damage the electric equipements.</w:t>
      </w:r>
      <w:commentRangeEnd w:id="2"/>
      <w:r w:rsidR="002E4965">
        <w:rPr>
          <w:rStyle w:val="CommentReference"/>
        </w:rPr>
        <w:commentReference w:id="2"/>
      </w:r>
    </w:p>
    <w:p w14:paraId="7A86D5EA" w14:textId="77777777" w:rsidR="0068145F" w:rsidRDefault="0068145F" w:rsidP="0068145F">
      <w:pPr>
        <w:rPr>
          <w:sz w:val="28"/>
          <w:szCs w:val="28"/>
        </w:rPr>
      </w:pPr>
      <w:r>
        <w:rPr>
          <w:sz w:val="28"/>
          <w:szCs w:val="28"/>
        </w:rPr>
        <w:t xml:space="preserve">      We can figure the fault if the neutral current in the loop is not eqaul to the line current, another method is by checking the resistance between the terminal and earth,if the reading was less than infinite then there is a fault.</w:t>
      </w:r>
    </w:p>
    <w:p w14:paraId="21C95A76" w14:textId="77777777" w:rsidR="0068145F" w:rsidRDefault="0068145F" w:rsidP="0068145F">
      <w:pPr>
        <w:rPr>
          <w:sz w:val="28"/>
          <w:szCs w:val="28"/>
        </w:rPr>
      </w:pPr>
      <w:r>
        <w:rPr>
          <w:sz w:val="28"/>
          <w:szCs w:val="28"/>
        </w:rPr>
        <w:t xml:space="preserve">      There are several </w:t>
      </w:r>
      <w:r w:rsidR="00FD3051">
        <w:rPr>
          <w:sz w:val="28"/>
          <w:szCs w:val="28"/>
        </w:rPr>
        <w:t>schemes for protection from earth fault:</w:t>
      </w:r>
    </w:p>
    <w:p w14:paraId="44A01C6F" w14:textId="77777777" w:rsidR="00FD3051" w:rsidRDefault="00FD3051" w:rsidP="00CF2DCF">
      <w:pPr>
        <w:pStyle w:val="ListParagraph"/>
        <w:numPr>
          <w:ilvl w:val="0"/>
          <w:numId w:val="1"/>
        </w:numPr>
        <w:rPr>
          <w:sz w:val="28"/>
          <w:szCs w:val="28"/>
        </w:rPr>
      </w:pPr>
      <w:r w:rsidRPr="00CF2DCF">
        <w:rPr>
          <w:b/>
          <w:bCs/>
          <w:sz w:val="28"/>
          <w:szCs w:val="28"/>
        </w:rPr>
        <w:t>Restricted earth fault protection</w:t>
      </w:r>
      <w:r w:rsidR="00CF2DCF">
        <w:rPr>
          <w:b/>
          <w:bCs/>
          <w:sz w:val="28"/>
          <w:szCs w:val="28"/>
        </w:rPr>
        <w:t xml:space="preserve"> </w:t>
      </w:r>
      <w:r w:rsidRPr="00CF2DCF">
        <w:rPr>
          <w:b/>
          <w:bCs/>
          <w:sz w:val="28"/>
          <w:szCs w:val="28"/>
        </w:rPr>
        <w:t>(REFP)</w:t>
      </w:r>
      <w:r w:rsidR="00CF2DCF">
        <w:rPr>
          <w:sz w:val="28"/>
          <w:szCs w:val="28"/>
        </w:rPr>
        <w:t xml:space="preserve"> </w:t>
      </w:r>
      <w:r>
        <w:rPr>
          <w:sz w:val="28"/>
          <w:szCs w:val="28"/>
        </w:rPr>
        <w:t>: in this met</w:t>
      </w:r>
      <w:r w:rsidR="00CF2DCF">
        <w:rPr>
          <w:sz w:val="28"/>
          <w:szCs w:val="28"/>
        </w:rPr>
        <w:t>hod the device trips the circuit when an earth fault occurs, and the current is restricted.Some of the devices that are used is: earth fault rely ,earth leakage circuit breaker ,etc.</w:t>
      </w:r>
    </w:p>
    <w:p w14:paraId="4D6FB7AC" w14:textId="1AA1AB0F" w:rsidR="00900885" w:rsidRDefault="00900885" w:rsidP="00CF2DCF">
      <w:pPr>
        <w:pStyle w:val="ListParagraph"/>
        <w:numPr>
          <w:ilvl w:val="0"/>
          <w:numId w:val="1"/>
        </w:numPr>
        <w:rPr>
          <w:ins w:id="3" w:author="Ashraf Abu Baker" w:date="2020-02-25T09:26:00Z"/>
          <w:sz w:val="28"/>
          <w:szCs w:val="28"/>
        </w:rPr>
      </w:pPr>
      <w:r>
        <w:rPr>
          <w:b/>
          <w:bCs/>
          <w:sz w:val="28"/>
          <w:szCs w:val="28"/>
        </w:rPr>
        <w:t xml:space="preserve">Transformers </w:t>
      </w:r>
      <w:r w:rsidRPr="00900885">
        <w:rPr>
          <w:sz w:val="28"/>
          <w:szCs w:val="28"/>
        </w:rPr>
        <w:t>:</w:t>
      </w:r>
      <w:r>
        <w:rPr>
          <w:sz w:val="28"/>
          <w:szCs w:val="28"/>
        </w:rPr>
        <w:t xml:space="preserve"> we will not be discussing this method for the mean time due to the heavy bulk of transormers.</w:t>
      </w:r>
    </w:p>
    <w:p w14:paraId="472C215C" w14:textId="77777777" w:rsidR="00D30CFB" w:rsidRDefault="00D30CFB">
      <w:pPr>
        <w:pStyle w:val="ListParagraph"/>
        <w:rPr>
          <w:sz w:val="28"/>
          <w:szCs w:val="28"/>
        </w:rPr>
        <w:pPrChange w:id="4" w:author="Ashraf Abu Baker" w:date="2020-02-25T09:26:00Z">
          <w:pPr>
            <w:pStyle w:val="ListParagraph"/>
            <w:numPr>
              <w:numId w:val="1"/>
            </w:numPr>
            <w:ind w:hanging="360"/>
          </w:pPr>
        </w:pPrChange>
      </w:pPr>
    </w:p>
    <w:p w14:paraId="51E62A29" w14:textId="10D5DA15" w:rsidR="00900885" w:rsidRDefault="00900885">
      <w:pPr>
        <w:pStyle w:val="Heading1"/>
        <w:pPrChange w:id="5" w:author="Ashraf Abu Baker" w:date="2020-02-25T09:26:00Z">
          <w:pPr>
            <w:pStyle w:val="ListParagraph"/>
            <w:numPr>
              <w:numId w:val="1"/>
            </w:numPr>
            <w:ind w:hanging="360"/>
          </w:pPr>
        </w:pPrChange>
      </w:pPr>
      <w:del w:id="6" w:author="Ashraf Abu Baker" w:date="2020-02-25T09:26:00Z">
        <w:r w:rsidDel="00D30CFB">
          <w:delText>Our method is elaborated in the follwing lines:</w:delText>
        </w:r>
      </w:del>
      <w:ins w:id="7" w:author="Ashraf Abu Baker" w:date="2020-02-25T09:26:00Z">
        <w:r w:rsidR="00D30CFB">
          <w:t>Methodolgy</w:t>
        </w:r>
      </w:ins>
    </w:p>
    <w:p w14:paraId="05EC3739" w14:textId="77777777" w:rsidR="00BE2DF8" w:rsidRDefault="00900885" w:rsidP="00BE2DF8">
      <w:pPr>
        <w:pStyle w:val="ListParagraph"/>
        <w:rPr>
          <w:sz w:val="28"/>
          <w:szCs w:val="28"/>
        </w:rPr>
      </w:pPr>
      <w:r>
        <w:rPr>
          <w:sz w:val="28"/>
          <w:szCs w:val="28"/>
        </w:rPr>
        <w:t xml:space="preserve">The current that directly flows from the line conductor is measured using current sensor and the results are sent to a controller, </w:t>
      </w:r>
      <w:r w:rsidR="00BE2DF8">
        <w:rPr>
          <w:sz w:val="28"/>
          <w:szCs w:val="28"/>
        </w:rPr>
        <w:t>the same thing is done for the current that flows through the neutral condcuctor, the controller measures the difference between the line and the neutral, once the difference exceeds 200 m Amps as a maximum it will send a command to the switch – rely- to tripp the circuit and restrict the current from flowing through the cicuit with a response time of 100 ms, simultaneously the controller sends a signal to the timer to count 5 min from the first occurrence of the fault, after five minutes the timer will send a signal to the controller to reconnect the circuit and the current will flow again.</w:t>
      </w:r>
    </w:p>
    <w:p w14:paraId="520F2E64" w14:textId="77777777" w:rsidR="00BE2DF8" w:rsidRDefault="00BE2DF8" w:rsidP="00BE2DF8">
      <w:pPr>
        <w:pStyle w:val="ListParagraph"/>
        <w:rPr>
          <w:sz w:val="28"/>
          <w:szCs w:val="28"/>
        </w:rPr>
      </w:pPr>
    </w:p>
    <w:p w14:paraId="2B73A45F" w14:textId="77777777" w:rsidR="009F4332" w:rsidRDefault="009F4332" w:rsidP="00BE2DF8">
      <w:pPr>
        <w:pStyle w:val="ListParagraph"/>
        <w:rPr>
          <w:sz w:val="28"/>
          <w:szCs w:val="28"/>
        </w:rPr>
      </w:pPr>
    </w:p>
    <w:p w14:paraId="0E759586" w14:textId="77777777" w:rsidR="009F4332" w:rsidRDefault="009F4332">
      <w:pPr>
        <w:pStyle w:val="Heading1"/>
        <w:pPrChange w:id="8" w:author="Ashraf Abu Baker" w:date="2020-02-25T09:27:00Z">
          <w:pPr>
            <w:pStyle w:val="ListParagraph"/>
            <w:numPr>
              <w:numId w:val="2"/>
            </w:numPr>
            <w:ind w:left="1440" w:hanging="360"/>
          </w:pPr>
        </w:pPrChange>
      </w:pPr>
      <w:commentRangeStart w:id="9"/>
      <w:r w:rsidRPr="00BE2DF8">
        <w:t>Preliminary design:</w:t>
      </w:r>
      <w:commentRangeEnd w:id="9"/>
      <w:r w:rsidR="00D30CFB">
        <w:rPr>
          <w:rStyle w:val="CommentReference"/>
          <w:rFonts w:asciiTheme="minorHAnsi" w:eastAsiaTheme="minorHAnsi" w:hAnsiTheme="minorHAnsi" w:cstheme="minorBidi"/>
          <w:color w:val="auto"/>
        </w:rPr>
        <w:commentReference w:id="9"/>
      </w:r>
    </w:p>
    <w:p w14:paraId="4FF5F452" w14:textId="77777777" w:rsidR="009F4332" w:rsidRPr="009F4332" w:rsidRDefault="009F4332" w:rsidP="009F4332">
      <w:pPr>
        <w:ind w:left="1080"/>
        <w:rPr>
          <w:b/>
          <w:bCs/>
          <w:sz w:val="28"/>
          <w:szCs w:val="28"/>
        </w:rPr>
      </w:pPr>
    </w:p>
    <w:p w14:paraId="6518BCDE" w14:textId="77777777" w:rsidR="00D30CFB" w:rsidRDefault="009F4332">
      <w:pPr>
        <w:pStyle w:val="ListParagraph"/>
        <w:keepNext/>
        <w:ind w:left="1440"/>
        <w:jc w:val="center"/>
        <w:rPr>
          <w:ins w:id="10" w:author="Ashraf Abu Baker" w:date="2020-02-25T09:28:00Z"/>
        </w:rPr>
        <w:pPrChange w:id="11" w:author="Ashraf Abu Baker" w:date="2020-02-25T09:28:00Z">
          <w:pPr>
            <w:pStyle w:val="ListParagraph"/>
            <w:ind w:left="1440"/>
          </w:pPr>
        </w:pPrChange>
      </w:pPr>
      <w:r>
        <w:rPr>
          <w:b/>
          <w:bCs/>
          <w:sz w:val="28"/>
          <w:szCs w:val="28"/>
        </w:rPr>
        <w:drawing>
          <wp:inline distT="0" distB="0" distL="0" distR="0" wp14:anchorId="7B84B797" wp14:editId="2D841A56">
            <wp:extent cx="5612600" cy="3714750"/>
            <wp:effectExtent l="19050" t="0" r="7150" b="0"/>
            <wp:docPr id="1" name="Picture 0" descr="Preliminar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liminary design.PNG"/>
                    <pic:cNvPicPr/>
                  </pic:nvPicPr>
                  <pic:blipFill>
                    <a:blip r:embed="rId9"/>
                    <a:stretch>
                      <a:fillRect/>
                    </a:stretch>
                  </pic:blipFill>
                  <pic:spPr>
                    <a:xfrm>
                      <a:off x="0" y="0"/>
                      <a:ext cx="5612600" cy="3714750"/>
                    </a:xfrm>
                    <a:prstGeom prst="rect">
                      <a:avLst/>
                    </a:prstGeom>
                  </pic:spPr>
                </pic:pic>
              </a:graphicData>
            </a:graphic>
          </wp:inline>
        </w:drawing>
      </w:r>
      <w:bookmarkStart w:id="12" w:name="_GoBack"/>
      <w:bookmarkEnd w:id="12"/>
    </w:p>
    <w:p w14:paraId="29AAC1EF" w14:textId="46B71601" w:rsidR="009F4332" w:rsidRPr="00BE2DF8" w:rsidRDefault="00D30CFB">
      <w:pPr>
        <w:pStyle w:val="Caption"/>
        <w:jc w:val="center"/>
        <w:rPr>
          <w:b/>
          <w:bCs/>
          <w:sz w:val="28"/>
          <w:szCs w:val="28"/>
        </w:rPr>
        <w:pPrChange w:id="13" w:author="Ashraf Abu Baker" w:date="2020-02-25T09:28:00Z">
          <w:pPr>
            <w:pStyle w:val="ListParagraph"/>
            <w:ind w:left="1440"/>
          </w:pPr>
        </w:pPrChange>
      </w:pPr>
      <w:ins w:id="14" w:author="Ashraf Abu Baker" w:date="2020-02-25T09:28:00Z">
        <w:r>
          <w:t xml:space="preserve">Figure </w:t>
        </w:r>
        <w:r>
          <w:fldChar w:fldCharType="begin"/>
        </w:r>
        <w:r>
          <w:instrText xml:space="preserve"> SEQ Figure \* ARABIC </w:instrText>
        </w:r>
      </w:ins>
      <w:r>
        <w:fldChar w:fldCharType="separate"/>
      </w:r>
      <w:ins w:id="15" w:author="Ashraf Abu Baker" w:date="2020-02-25T09:28:00Z">
        <w:r>
          <w:t>1</w:t>
        </w:r>
        <w:r>
          <w:fldChar w:fldCharType="end"/>
        </w:r>
        <w:r>
          <w:t xml:space="preserve"> Earth fault block diagrams</w:t>
        </w:r>
      </w:ins>
    </w:p>
    <w:p w14:paraId="16DEC6FE" w14:textId="77777777" w:rsidR="00BE2DF8" w:rsidRDefault="00BE2DF8" w:rsidP="00BE2DF8">
      <w:pPr>
        <w:pStyle w:val="ListParagraph"/>
        <w:rPr>
          <w:sz w:val="28"/>
          <w:szCs w:val="28"/>
        </w:rPr>
      </w:pPr>
    </w:p>
    <w:sectPr w:rsidR="00BE2DF8" w:rsidSect="002B58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shraf Abu Baker" w:date="2020-02-25T09:27:00Z" w:initials="AAB">
    <w:p w14:paraId="771C1092" w14:textId="020F22CF" w:rsidR="00D30CFB" w:rsidRDefault="00D30CFB">
      <w:pPr>
        <w:pStyle w:val="CommentText"/>
      </w:pPr>
      <w:r>
        <w:rPr>
          <w:rStyle w:val="CommentReference"/>
        </w:rPr>
        <w:annotationRef/>
      </w:r>
      <w:r>
        <w:t>Use heading for easy navigation.</w:t>
      </w:r>
    </w:p>
  </w:comment>
  <w:comment w:id="2" w:author="Ashraf Abu Baker" w:date="2020-02-25T09:23:00Z" w:initials="AAB">
    <w:p w14:paraId="71989414" w14:textId="1A509587" w:rsidR="002E4965" w:rsidRDefault="002E4965">
      <w:pPr>
        <w:pStyle w:val="CommentText"/>
      </w:pPr>
      <w:r>
        <w:rPr>
          <w:rStyle w:val="CommentReference"/>
        </w:rPr>
        <w:annotationRef/>
      </w:r>
      <w:r>
        <w:t>Good introduction.</w:t>
      </w:r>
    </w:p>
  </w:comment>
  <w:comment w:id="9" w:author="Ashraf Abu Baker" w:date="2020-02-25T09:28:00Z" w:initials="AAB">
    <w:p w14:paraId="78D3F92E" w14:textId="56DFC5C7" w:rsidR="00D30CFB" w:rsidRDefault="00D30CFB">
      <w:pPr>
        <w:pStyle w:val="CommentText"/>
      </w:pPr>
      <w:r>
        <w:rPr>
          <w:rStyle w:val="CommentReference"/>
        </w:rPr>
        <w:annotationRef/>
      </w:r>
      <w:r>
        <w:t>Add a brief definition of the blocks</w:t>
      </w:r>
      <w:r w:rsidR="006A198F">
        <w:br/>
        <w:t>You didn’t mentioned different methods for detecting earth faults. How would you decide a one for to detect the fault??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1C1092" w15:done="0"/>
  <w15:commentEx w15:paraId="71989414" w15:done="0"/>
  <w15:commentEx w15:paraId="78D3F9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F66EB" w16cex:dateUtc="2020-02-25T07:27:00Z"/>
  <w16cex:commentExtensible w16cex:durableId="21FF6618" w16cex:dateUtc="2020-02-25T07:23:00Z"/>
  <w16cex:commentExtensible w16cex:durableId="21FF673C" w16cex:dateUtc="2020-02-25T0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1C1092" w16cid:durableId="21FF66EB"/>
  <w16cid:commentId w16cid:paraId="71989414" w16cid:durableId="21FF6618"/>
  <w16cid:commentId w16cid:paraId="78D3F92E" w16cid:durableId="21FF67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117E0"/>
    <w:multiLevelType w:val="hybridMultilevel"/>
    <w:tmpl w:val="5EF4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61B4D"/>
    <w:multiLevelType w:val="hybridMultilevel"/>
    <w:tmpl w:val="05500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hraf Abu Baker">
    <w15:presenceInfo w15:providerId="Windows Live" w15:userId="64161a8fcb0b47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145F"/>
    <w:rsid w:val="00085206"/>
    <w:rsid w:val="000A367E"/>
    <w:rsid w:val="000D6DCE"/>
    <w:rsid w:val="002B5847"/>
    <w:rsid w:val="002D5A2A"/>
    <w:rsid w:val="002E4965"/>
    <w:rsid w:val="00367880"/>
    <w:rsid w:val="0068145F"/>
    <w:rsid w:val="006A198F"/>
    <w:rsid w:val="006C7C76"/>
    <w:rsid w:val="006F1F37"/>
    <w:rsid w:val="00900885"/>
    <w:rsid w:val="009462EB"/>
    <w:rsid w:val="009F4332"/>
    <w:rsid w:val="00BE2DF8"/>
    <w:rsid w:val="00CE46E4"/>
    <w:rsid w:val="00CF2DCF"/>
    <w:rsid w:val="00D21091"/>
    <w:rsid w:val="00D30CFB"/>
    <w:rsid w:val="00EB29E2"/>
    <w:rsid w:val="00FD3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242A"/>
  <w15:docId w15:val="{CA9C121C-C540-4BED-A306-2875CAEA7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45F"/>
    <w:rPr>
      <w:noProof/>
    </w:rPr>
  </w:style>
  <w:style w:type="paragraph" w:styleId="Heading1">
    <w:name w:val="heading 1"/>
    <w:basedOn w:val="Normal"/>
    <w:next w:val="Normal"/>
    <w:link w:val="Heading1Char"/>
    <w:uiPriority w:val="9"/>
    <w:qFormat/>
    <w:rsid w:val="00D30C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814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3">
    <w:name w:val="Style3"/>
    <w:basedOn w:val="TableGrid5"/>
    <w:uiPriority w:val="99"/>
    <w:qFormat/>
    <w:rsid w:val="00367880"/>
    <w:pPr>
      <w:spacing w:after="0" w:line="240" w:lineRule="auto"/>
    </w:pP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uiPriority w:val="99"/>
    <w:semiHidden/>
    <w:unhideWhenUsed/>
    <w:rsid w:val="0036788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Title">
    <w:name w:val="Title"/>
    <w:basedOn w:val="Normal"/>
    <w:next w:val="Normal"/>
    <w:link w:val="TitleChar"/>
    <w:uiPriority w:val="10"/>
    <w:qFormat/>
    <w:rsid w:val="006814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45F"/>
    <w:rPr>
      <w:rFonts w:asciiTheme="majorHAnsi" w:eastAsiaTheme="majorEastAsia" w:hAnsiTheme="majorHAnsi" w:cstheme="majorBidi"/>
      <w:noProof/>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8145F"/>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FD3051"/>
    <w:pPr>
      <w:ind w:left="720"/>
      <w:contextualSpacing/>
    </w:pPr>
  </w:style>
  <w:style w:type="paragraph" w:styleId="BalloonText">
    <w:name w:val="Balloon Text"/>
    <w:basedOn w:val="Normal"/>
    <w:link w:val="BalloonTextChar"/>
    <w:uiPriority w:val="99"/>
    <w:semiHidden/>
    <w:unhideWhenUsed/>
    <w:rsid w:val="009F4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332"/>
    <w:rPr>
      <w:rFonts w:ascii="Tahoma" w:hAnsi="Tahoma" w:cs="Tahoma"/>
      <w:noProof/>
      <w:sz w:val="16"/>
      <w:szCs w:val="16"/>
    </w:rPr>
  </w:style>
  <w:style w:type="character" w:styleId="CommentReference">
    <w:name w:val="annotation reference"/>
    <w:basedOn w:val="DefaultParagraphFont"/>
    <w:uiPriority w:val="99"/>
    <w:semiHidden/>
    <w:unhideWhenUsed/>
    <w:rsid w:val="002E4965"/>
    <w:rPr>
      <w:sz w:val="16"/>
      <w:szCs w:val="16"/>
    </w:rPr>
  </w:style>
  <w:style w:type="paragraph" w:styleId="CommentText">
    <w:name w:val="annotation text"/>
    <w:basedOn w:val="Normal"/>
    <w:link w:val="CommentTextChar"/>
    <w:uiPriority w:val="99"/>
    <w:semiHidden/>
    <w:unhideWhenUsed/>
    <w:rsid w:val="002E4965"/>
    <w:pPr>
      <w:spacing w:line="240" w:lineRule="auto"/>
    </w:pPr>
    <w:rPr>
      <w:sz w:val="20"/>
      <w:szCs w:val="20"/>
    </w:rPr>
  </w:style>
  <w:style w:type="character" w:customStyle="1" w:styleId="CommentTextChar">
    <w:name w:val="Comment Text Char"/>
    <w:basedOn w:val="DefaultParagraphFont"/>
    <w:link w:val="CommentText"/>
    <w:uiPriority w:val="99"/>
    <w:semiHidden/>
    <w:rsid w:val="002E4965"/>
    <w:rPr>
      <w:noProof/>
      <w:sz w:val="20"/>
      <w:szCs w:val="20"/>
    </w:rPr>
  </w:style>
  <w:style w:type="paragraph" w:styleId="CommentSubject">
    <w:name w:val="annotation subject"/>
    <w:basedOn w:val="CommentText"/>
    <w:next w:val="CommentText"/>
    <w:link w:val="CommentSubjectChar"/>
    <w:uiPriority w:val="99"/>
    <w:semiHidden/>
    <w:unhideWhenUsed/>
    <w:rsid w:val="002E4965"/>
    <w:rPr>
      <w:b/>
      <w:bCs/>
    </w:rPr>
  </w:style>
  <w:style w:type="character" w:customStyle="1" w:styleId="CommentSubjectChar">
    <w:name w:val="Comment Subject Char"/>
    <w:basedOn w:val="CommentTextChar"/>
    <w:link w:val="CommentSubject"/>
    <w:uiPriority w:val="99"/>
    <w:semiHidden/>
    <w:rsid w:val="002E4965"/>
    <w:rPr>
      <w:b/>
      <w:bCs/>
      <w:noProof/>
      <w:sz w:val="20"/>
      <w:szCs w:val="20"/>
    </w:rPr>
  </w:style>
  <w:style w:type="character" w:customStyle="1" w:styleId="Heading1Char">
    <w:name w:val="Heading 1 Char"/>
    <w:basedOn w:val="DefaultParagraphFont"/>
    <w:link w:val="Heading1"/>
    <w:uiPriority w:val="9"/>
    <w:rsid w:val="00D30CFB"/>
    <w:rPr>
      <w:rFonts w:asciiTheme="majorHAnsi" w:eastAsiaTheme="majorEastAsia" w:hAnsiTheme="majorHAnsi" w:cstheme="majorBidi"/>
      <w:noProof/>
      <w:color w:val="365F91" w:themeColor="accent1" w:themeShade="BF"/>
      <w:sz w:val="32"/>
      <w:szCs w:val="32"/>
    </w:rPr>
  </w:style>
  <w:style w:type="paragraph" w:styleId="Caption">
    <w:name w:val="caption"/>
    <w:basedOn w:val="Normal"/>
    <w:next w:val="Normal"/>
    <w:uiPriority w:val="35"/>
    <w:unhideWhenUsed/>
    <w:qFormat/>
    <w:rsid w:val="00D30CF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Eisa</dc:creator>
  <cp:lastModifiedBy>Ashraf Abu Baker</cp:lastModifiedBy>
  <cp:revision>7</cp:revision>
  <dcterms:created xsi:type="dcterms:W3CDTF">2020-02-23T02:29:00Z</dcterms:created>
  <dcterms:modified xsi:type="dcterms:W3CDTF">2020-02-25T07:38:00Z</dcterms:modified>
</cp:coreProperties>
</file>